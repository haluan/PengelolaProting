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5F933" w14:textId="77777777" w:rsidR="003B70DE" w:rsidRPr="006B2DD2" w:rsidRDefault="00790CBC" w:rsidP="002F53E1">
      <w:pPr>
        <w:rPr>
          <w:rFonts w:ascii="Gotham Book" w:hAnsi="Gotham Book" w:cs="Estrangelo Edessa"/>
          <w:noProof/>
          <w:sz w:val="36"/>
          <w:lang w:eastAsia="id-ID"/>
        </w:rPr>
      </w:pPr>
      <w:r w:rsidRPr="006B2DD2">
        <w:rPr>
          <w:rFonts w:ascii="Gotham Book" w:hAnsi="Gotham Book" w:cs="Estrangelo Edessa"/>
          <w:noProof/>
          <w:sz w:val="36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55FA0C" wp14:editId="6D55FA0D">
                <wp:simplePos x="0" y="0"/>
                <wp:positionH relativeFrom="column">
                  <wp:posOffset>-8255</wp:posOffset>
                </wp:positionH>
                <wp:positionV relativeFrom="paragraph">
                  <wp:posOffset>416560</wp:posOffset>
                </wp:positionV>
                <wp:extent cx="6503035" cy="197485"/>
                <wp:effectExtent l="57150" t="38100" r="69215" b="882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BF423" id="Rectangle 2" o:spid="_x0000_s1026" style="position:absolute;margin-left:-.65pt;margin-top:32.8pt;width:512.05pt;height:15.5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6428D4">
        <w:rPr>
          <w:rFonts w:ascii="Gotham Book" w:hAnsi="Gotham Book" w:cs="Estrangelo Edessa"/>
          <w:noProof/>
          <w:sz w:val="36"/>
          <w:lang w:eastAsia="id-ID"/>
        </w:rPr>
        <w:t>CURRICULUM VITAE</w:t>
      </w:r>
    </w:p>
    <w:p w14:paraId="6D55F934" w14:textId="77777777" w:rsidR="00C9423F" w:rsidRPr="006B2DD2" w:rsidRDefault="00C9423F" w:rsidP="00C9423F">
      <w:pPr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  <w:b/>
          <w:bCs/>
        </w:rPr>
        <w:t xml:space="preserve">Data Pribadi </w:t>
      </w:r>
    </w:p>
    <w:p w14:paraId="6D55F935" w14:textId="77777777" w:rsidR="00ED74ED" w:rsidRPr="006B2DD2" w:rsidRDefault="00ED74ED" w:rsidP="00C9423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</w:p>
    <w:p w14:paraId="6D55F936" w14:textId="77777777" w:rsidR="00C9423F" w:rsidRPr="0073709F" w:rsidRDefault="00C9423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  <w:r w:rsidRPr="006B2DD2">
        <w:rPr>
          <w:rFonts w:ascii="Gotham Book" w:hAnsi="Gotham Book" w:cs="Lucida Sans Unicode"/>
        </w:rPr>
        <w:t>Nama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</w:t>
      </w:r>
      <w:r w:rsidRPr="006B2DD2">
        <w:rPr>
          <w:rFonts w:ascii="Gotham Book" w:hAnsi="Gotham Book" w:cs="Lucida Sans Unicode"/>
        </w:rPr>
        <w:tab/>
      </w:r>
      <w:r w:rsidR="0073709F">
        <w:rPr>
          <w:rFonts w:ascii="Gotham Book" w:hAnsi="Gotham Book" w:cs="Lucida Sans Unicode"/>
          <w:lang w:val="en-US"/>
        </w:rPr>
        <w:t>Haluan Mohammad Irsad</w:t>
      </w:r>
    </w:p>
    <w:p w14:paraId="6D55F937" w14:textId="77777777" w:rsidR="0099684F" w:rsidRPr="006B2DD2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>
        <w:rPr>
          <w:rFonts w:ascii="Gotham Book" w:hAnsi="Gotham Book" w:cs="Lucida Sans Unicode"/>
        </w:rPr>
        <w:t xml:space="preserve">Tempat </w:t>
      </w:r>
      <w:r>
        <w:rPr>
          <w:rFonts w:ascii="Gotham Book" w:hAnsi="Gotham Book" w:cs="Lucida Sans Unicode"/>
          <w:lang w:val="en-US"/>
        </w:rPr>
        <w:t>/</w:t>
      </w:r>
      <w:r w:rsidR="0099684F" w:rsidRPr="0073709F">
        <w:rPr>
          <w:rFonts w:ascii="Gotham Book" w:hAnsi="Gotham Book" w:cs="Lucida Sans Unicode"/>
        </w:rPr>
        <w:t>Tanggal Kelahiran</w:t>
      </w:r>
      <w:r w:rsidR="0099684F" w:rsidRPr="006B2DD2">
        <w:rPr>
          <w:rFonts w:ascii="Gotham Book" w:hAnsi="Gotham Book" w:cs="Lucida Sans Unicode"/>
        </w:rPr>
        <w:tab/>
      </w:r>
      <w:r>
        <w:rPr>
          <w:rFonts w:ascii="Gotham Book" w:hAnsi="Gotham Book" w:cs="Lucida Sans Unicode"/>
          <w:lang w:val="en-US"/>
        </w:rPr>
        <w:tab/>
      </w:r>
      <w:r w:rsidR="0099684F" w:rsidRPr="006B2DD2">
        <w:rPr>
          <w:rFonts w:ascii="Gotham Book" w:hAnsi="Gotham Book" w:cs="Lucida Sans Unicode"/>
        </w:rPr>
        <w:t>:</w:t>
      </w:r>
      <w:r w:rsidR="0099684F" w:rsidRPr="006B2DD2">
        <w:rPr>
          <w:rFonts w:ascii="Gotham Book" w:hAnsi="Gotham Book" w:cs="Lucida Sans Unicode"/>
        </w:rPr>
        <w:tab/>
      </w:r>
      <w:proofErr w:type="spellStart"/>
      <w:r>
        <w:rPr>
          <w:rFonts w:ascii="Gotham Book" w:hAnsi="Gotham Book" w:cs="Lucida Sans Unicode"/>
          <w:lang w:val="en-US"/>
        </w:rPr>
        <w:t>Temanggung</w:t>
      </w:r>
      <w:proofErr w:type="spellEnd"/>
      <w:r w:rsidR="0099684F" w:rsidRPr="006B2DD2">
        <w:rPr>
          <w:rFonts w:ascii="Gotham Book" w:hAnsi="Gotham Book" w:cs="Lucida Sans Unicode"/>
        </w:rPr>
        <w:t>, 1</w:t>
      </w:r>
      <w:r>
        <w:rPr>
          <w:rFonts w:ascii="Gotham Book" w:hAnsi="Gotham Book" w:cs="Lucida Sans Unicode"/>
          <w:lang w:val="en-US"/>
        </w:rPr>
        <w:t>9</w:t>
      </w:r>
      <w:r w:rsidR="0099684F" w:rsidRPr="006B2DD2">
        <w:rPr>
          <w:rFonts w:ascii="Gotham Book" w:hAnsi="Gotham Book" w:cs="Lucida Sans Unicode"/>
        </w:rPr>
        <w:t xml:space="preserve"> </w:t>
      </w:r>
      <w:proofErr w:type="spellStart"/>
      <w:r>
        <w:rPr>
          <w:rFonts w:ascii="Gotham Book" w:hAnsi="Gotham Book" w:cs="Lucida Sans Unicode"/>
          <w:lang w:val="en-US"/>
        </w:rPr>
        <w:t>Agustus</w:t>
      </w:r>
      <w:proofErr w:type="spellEnd"/>
      <w:r>
        <w:rPr>
          <w:rFonts w:ascii="Gotham Book" w:hAnsi="Gotham Book" w:cs="Lucida Sans Unicode"/>
        </w:rPr>
        <w:t xml:space="preserve"> 199</w:t>
      </w:r>
      <w:r>
        <w:rPr>
          <w:rFonts w:ascii="Gotham Book" w:hAnsi="Gotham Book" w:cs="Lucida Sans Unicode"/>
          <w:lang w:val="en-US"/>
        </w:rPr>
        <w:t>3</w:t>
      </w:r>
      <w:r w:rsidR="0099684F" w:rsidRPr="006B2DD2">
        <w:rPr>
          <w:rFonts w:ascii="Gotham Book" w:hAnsi="Gotham Book" w:cs="Lucida Sans Unicode"/>
        </w:rPr>
        <w:t xml:space="preserve"> </w:t>
      </w:r>
    </w:p>
    <w:p w14:paraId="6D55F938" w14:textId="77777777" w:rsidR="00C9423F" w:rsidRPr="006B2DD2" w:rsidRDefault="00C9423F" w:rsidP="0073709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>Alamat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</w:t>
      </w:r>
      <w:r w:rsidRPr="006B2DD2">
        <w:rPr>
          <w:rFonts w:ascii="Gotham Book" w:hAnsi="Gotham Book" w:cs="Lucida Sans Unicode"/>
        </w:rPr>
        <w:tab/>
        <w:t xml:space="preserve">Jl. </w:t>
      </w:r>
      <w:proofErr w:type="spellStart"/>
      <w:r w:rsidR="0073709F">
        <w:rPr>
          <w:rFonts w:ascii="Gotham Book" w:hAnsi="Gotham Book" w:cs="Lucida Sans Unicode"/>
          <w:lang w:val="en-US"/>
        </w:rPr>
        <w:t>Teminabuan</w:t>
      </w:r>
      <w:proofErr w:type="spellEnd"/>
      <w:r w:rsidRPr="006B2DD2">
        <w:rPr>
          <w:rFonts w:ascii="Gotham Book" w:hAnsi="Gotham Book" w:cs="Lucida Sans Unicode"/>
        </w:rPr>
        <w:t xml:space="preserve"> No. </w:t>
      </w:r>
      <w:r w:rsidR="0073709F">
        <w:rPr>
          <w:rFonts w:ascii="Gotham Book" w:hAnsi="Gotham Book" w:cs="Lucida Sans Unicode"/>
          <w:lang w:val="en-US"/>
        </w:rPr>
        <w:t xml:space="preserve">13, </w:t>
      </w:r>
      <w:proofErr w:type="spellStart"/>
      <w:r w:rsidR="0073709F">
        <w:rPr>
          <w:rFonts w:ascii="Gotham Book" w:hAnsi="Gotham Book" w:cs="Lucida Sans Unicode"/>
          <w:lang w:val="en-US"/>
        </w:rPr>
        <w:t>Temanggung</w:t>
      </w:r>
      <w:proofErr w:type="spellEnd"/>
    </w:p>
    <w:p w14:paraId="6D55F939" w14:textId="77777777" w:rsidR="005E2B77" w:rsidRPr="006B2DD2" w:rsidRDefault="005E2B77" w:rsidP="00C9423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>Alamat Kost</w:t>
      </w:r>
      <w:r w:rsidR="0068609E">
        <w:rPr>
          <w:rFonts w:ascii="Gotham Book" w:hAnsi="Gotham Book" w:cs="Lucida Sans Unicode"/>
        </w:rPr>
        <w:tab/>
      </w:r>
      <w:r w:rsidR="0073709F">
        <w:rPr>
          <w:rFonts w:ascii="Gotham Book" w:hAnsi="Gotham Book" w:cs="Lucida Sans Unicode"/>
          <w:lang w:val="en-US"/>
        </w:rPr>
        <w:tab/>
      </w:r>
      <w:r w:rsidRPr="006B2DD2">
        <w:rPr>
          <w:rFonts w:ascii="Gotham Book" w:hAnsi="Gotham Book" w:cs="Lucida Sans Unicode"/>
        </w:rPr>
        <w:t xml:space="preserve">: </w:t>
      </w:r>
      <w:proofErr w:type="spellStart"/>
      <w:r w:rsidR="0073709F">
        <w:rPr>
          <w:rFonts w:ascii="Gotham Book" w:hAnsi="Gotham Book" w:cs="Lucida Sans Unicode"/>
          <w:lang w:val="en-US"/>
        </w:rPr>
        <w:t>Wisma</w:t>
      </w:r>
      <w:proofErr w:type="spellEnd"/>
      <w:r w:rsidR="0073709F">
        <w:rPr>
          <w:rFonts w:ascii="Gotham Book" w:hAnsi="Gotham Book" w:cs="Lucida Sans Unicode"/>
          <w:lang w:val="en-US"/>
        </w:rPr>
        <w:t xml:space="preserve"> Lana, </w:t>
      </w:r>
      <w:proofErr w:type="spellStart"/>
      <w:r w:rsidR="0073709F">
        <w:rPr>
          <w:rFonts w:ascii="Gotham Book" w:hAnsi="Gotham Book" w:cs="Lucida Sans Unicode"/>
          <w:lang w:val="en-US"/>
        </w:rPr>
        <w:t>Gg</w:t>
      </w:r>
      <w:proofErr w:type="spellEnd"/>
      <w:r w:rsidR="0073709F">
        <w:rPr>
          <w:rFonts w:ascii="Gotham Book" w:hAnsi="Gotham Book" w:cs="Lucida Sans Unicode"/>
          <w:lang w:val="en-US"/>
        </w:rPr>
        <w:t>. Pa Edo</w:t>
      </w:r>
      <w:r w:rsidRPr="006B2DD2">
        <w:rPr>
          <w:rFonts w:ascii="Gotham Book" w:hAnsi="Gotham Book" w:cs="Lucida Sans Unicode"/>
        </w:rPr>
        <w:t xml:space="preserve"> </w:t>
      </w:r>
    </w:p>
    <w:p w14:paraId="6D55F93A" w14:textId="77777777" w:rsidR="0099684F" w:rsidRPr="006B2DD2" w:rsidRDefault="0099684F" w:rsidP="0099684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>NIM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 6131100</w:t>
      </w:r>
      <w:r w:rsidR="0073709F">
        <w:rPr>
          <w:rFonts w:ascii="Gotham Book" w:hAnsi="Gotham Book" w:cs="Lucida Sans Unicode"/>
          <w:lang w:val="en-US"/>
        </w:rPr>
        <w:t>36</w:t>
      </w:r>
      <w:r w:rsidRPr="006B2DD2">
        <w:rPr>
          <w:rFonts w:ascii="Gotham Book" w:hAnsi="Gotham Book" w:cs="Estrangelo Edessa"/>
          <w:noProof/>
          <w:sz w:val="24"/>
          <w:szCs w:val="24"/>
          <w:lang w:eastAsia="id-ID"/>
        </w:rPr>
        <w:t xml:space="preserve"> </w:t>
      </w:r>
    </w:p>
    <w:p w14:paraId="6D55F93B" w14:textId="77777777" w:rsidR="0099684F" w:rsidRPr="006B2DD2" w:rsidRDefault="0099684F" w:rsidP="0099684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>Jurusan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 D3 Teknik Informatika Fakultas Informatika</w:t>
      </w:r>
    </w:p>
    <w:p w14:paraId="6D55F93C" w14:textId="77777777" w:rsidR="0099684F" w:rsidRPr="006B2DD2" w:rsidRDefault="0099684F" w:rsidP="00A214C1">
      <w:pPr>
        <w:tabs>
          <w:tab w:val="left" w:pos="3600"/>
          <w:tab w:val="left" w:pos="4140"/>
          <w:tab w:val="left" w:pos="9390"/>
        </w:tabs>
        <w:rPr>
          <w:rFonts w:ascii="Gotham Book" w:hAnsi="Gotham Book" w:cs="Lucida Sans Unicode"/>
          <w:i/>
        </w:rPr>
      </w:pPr>
      <w:r w:rsidRPr="006B2DD2">
        <w:rPr>
          <w:rFonts w:ascii="Gotham Book" w:hAnsi="Gotham Book" w:cs="Lucida Sans Unicode"/>
        </w:rPr>
        <w:t>Kelas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 D3IF – 35 - 01</w:t>
      </w:r>
      <w:r w:rsidR="00A214C1">
        <w:rPr>
          <w:rFonts w:ascii="Gotham Book" w:hAnsi="Gotham Book" w:cs="Lucida Sans Unicode"/>
        </w:rPr>
        <w:tab/>
      </w:r>
    </w:p>
    <w:p w14:paraId="6D55F93D" w14:textId="77777777" w:rsidR="00C9423F" w:rsidRPr="0073709F" w:rsidRDefault="00C9423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  <w:r w:rsidRPr="006B2DD2">
        <w:rPr>
          <w:rFonts w:ascii="Gotham Book" w:hAnsi="Gotham Book" w:cs="Lucida Sans Unicode"/>
        </w:rPr>
        <w:t>Nomor Telepon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</w:t>
      </w:r>
      <w:r w:rsidRPr="006B2DD2">
        <w:rPr>
          <w:rFonts w:ascii="Gotham Book" w:hAnsi="Gotham Book" w:cs="Lucida Sans Unicode"/>
        </w:rPr>
        <w:tab/>
        <w:t>08</w:t>
      </w:r>
      <w:r w:rsidR="0073709F">
        <w:rPr>
          <w:rFonts w:ascii="Gotham Book" w:hAnsi="Gotham Book" w:cs="Lucida Sans Unicode"/>
          <w:lang w:val="en-US"/>
        </w:rPr>
        <w:t>7834272931</w:t>
      </w:r>
    </w:p>
    <w:p w14:paraId="6D55F93E" w14:textId="77777777" w:rsidR="00C9423F" w:rsidRPr="006B2DD2" w:rsidRDefault="00C9423F" w:rsidP="00C9423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 xml:space="preserve">Email 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</w:t>
      </w:r>
      <w:r w:rsidRPr="006B2DD2">
        <w:rPr>
          <w:rFonts w:ascii="Gotham Book" w:hAnsi="Gotham Book" w:cs="Lucida Sans Unicode"/>
        </w:rPr>
        <w:tab/>
      </w:r>
      <w:r w:rsidR="001917D1">
        <w:fldChar w:fldCharType="begin"/>
      </w:r>
      <w:r w:rsidR="001917D1">
        <w:instrText xml:space="preserve"> HYPERLINK "mailto:haluan.irsad@gmail.com" </w:instrText>
      </w:r>
      <w:r w:rsidR="001917D1">
        <w:fldChar w:fldCharType="separate"/>
      </w:r>
      <w:r w:rsidR="0073709F" w:rsidRPr="003D30DB">
        <w:rPr>
          <w:rStyle w:val="Hyperlink"/>
          <w:rFonts w:ascii="Gotham Book" w:hAnsi="Gotham Book" w:cs="Lucida Sans Unicode"/>
          <w:lang w:val="en-US"/>
        </w:rPr>
        <w:t>haluan.irsad</w:t>
      </w:r>
      <w:r w:rsidR="0073709F" w:rsidRPr="003D30DB">
        <w:rPr>
          <w:rStyle w:val="Hyperlink"/>
          <w:rFonts w:ascii="Gotham Book" w:hAnsi="Gotham Book" w:cs="Lucida Sans Unicode"/>
        </w:rPr>
        <w:t>@gmail.com</w:t>
      </w:r>
      <w:r w:rsidR="001917D1">
        <w:rPr>
          <w:rStyle w:val="Hyperlink"/>
          <w:rFonts w:ascii="Gotham Book" w:hAnsi="Gotham Book" w:cs="Lucida Sans Unicode"/>
        </w:rPr>
        <w:fldChar w:fldCharType="end"/>
      </w:r>
    </w:p>
    <w:p w14:paraId="6D55F93F" w14:textId="77777777" w:rsidR="00A2719F" w:rsidRPr="006B2DD2" w:rsidRDefault="00A271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>Web-blog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 http ://</w:t>
      </w:r>
      <w:r w:rsidR="0073709F" w:rsidRPr="0073709F">
        <w:t xml:space="preserve"> </w:t>
      </w:r>
      <w:r w:rsidR="0073709F">
        <w:rPr>
          <w:lang w:val="en-US"/>
        </w:rPr>
        <w:t>www.</w:t>
      </w:r>
      <w:r w:rsidR="0073709F" w:rsidRPr="0073709F">
        <w:rPr>
          <w:rFonts w:ascii="Gotham Book" w:hAnsi="Gotham Book" w:cs="Lucida Sans Unicode"/>
        </w:rPr>
        <w:t>irs4dmyblog.wordpress.com</w:t>
      </w:r>
      <w:r w:rsidRPr="006B2DD2">
        <w:rPr>
          <w:rFonts w:ascii="Gotham Book" w:hAnsi="Gotham Book" w:cs="Lucida Sans Unicode"/>
        </w:rPr>
        <w:t xml:space="preserve"> </w:t>
      </w:r>
    </w:p>
    <w:p w14:paraId="6D55F940" w14:textId="77777777" w:rsidR="00C9423F" w:rsidRPr="006B2DD2" w:rsidRDefault="00C9423F" w:rsidP="00C9423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>Jenis Kelamin</w:t>
      </w:r>
      <w:r w:rsidRPr="006B2DD2">
        <w:rPr>
          <w:rFonts w:ascii="Gotham Book" w:hAnsi="Gotham Book" w:cs="Lucida Sans Unicode"/>
          <w:i/>
          <w:iCs/>
        </w:rPr>
        <w:t xml:space="preserve"> 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</w:t>
      </w:r>
      <w:r w:rsidRPr="006B2DD2">
        <w:rPr>
          <w:rFonts w:ascii="Gotham Book" w:hAnsi="Gotham Book" w:cs="Lucida Sans Unicode"/>
        </w:rPr>
        <w:tab/>
        <w:t>Laki-laki</w:t>
      </w:r>
    </w:p>
    <w:p w14:paraId="6D55F941" w14:textId="77777777" w:rsidR="00C9423F" w:rsidRPr="006B2DD2" w:rsidRDefault="00C9423F" w:rsidP="00C9423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>Warga Negara</w:t>
      </w:r>
      <w:r w:rsidRPr="006B2DD2">
        <w:rPr>
          <w:rFonts w:ascii="Gotham Book" w:hAnsi="Gotham Book" w:cs="Lucida Sans Unicode"/>
        </w:rPr>
        <w:tab/>
      </w:r>
      <w:r w:rsidR="0073709F">
        <w:rPr>
          <w:rFonts w:ascii="Gotham Book" w:hAnsi="Gotham Book" w:cs="Lucida Sans Unicode"/>
          <w:lang w:val="en-US"/>
        </w:rPr>
        <w:tab/>
      </w:r>
      <w:r w:rsidRPr="006B2DD2">
        <w:rPr>
          <w:rFonts w:ascii="Gotham Book" w:hAnsi="Gotham Book" w:cs="Lucida Sans Unicode"/>
        </w:rPr>
        <w:t>:</w:t>
      </w:r>
      <w:r w:rsidRPr="006B2DD2">
        <w:rPr>
          <w:rFonts w:ascii="Gotham Book" w:hAnsi="Gotham Book" w:cs="Lucida Sans Unicode"/>
        </w:rPr>
        <w:tab/>
        <w:t>Indonesia</w:t>
      </w:r>
    </w:p>
    <w:p w14:paraId="6D55F942" w14:textId="77777777" w:rsidR="00C9423F" w:rsidRPr="006B2DD2" w:rsidRDefault="00C9423F" w:rsidP="00C9423F">
      <w:pPr>
        <w:tabs>
          <w:tab w:val="left" w:pos="3600"/>
          <w:tab w:val="left" w:pos="414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>Agama</w:t>
      </w:r>
      <w:r w:rsidRPr="006B2DD2">
        <w:rPr>
          <w:rFonts w:ascii="Gotham Book" w:hAnsi="Gotham Book" w:cs="Lucida Sans Unicode"/>
        </w:rPr>
        <w:tab/>
      </w:r>
      <w:r w:rsidRPr="006B2DD2">
        <w:rPr>
          <w:rFonts w:ascii="Gotham Book" w:hAnsi="Gotham Book" w:cs="Lucida Sans Unicode"/>
        </w:rPr>
        <w:tab/>
        <w:t>:</w:t>
      </w:r>
      <w:r w:rsidRPr="006B2DD2">
        <w:rPr>
          <w:rFonts w:ascii="Gotham Book" w:hAnsi="Gotham Book" w:cs="Lucida Sans Unicode"/>
        </w:rPr>
        <w:tab/>
        <w:t>Islam</w:t>
      </w:r>
    </w:p>
    <w:p w14:paraId="6D55F943" w14:textId="77777777" w:rsidR="006B2DD2" w:rsidRDefault="0099684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  <w:r w:rsidRPr="006B2DD2">
        <w:rPr>
          <w:rFonts w:ascii="Gotham Book" w:hAnsi="Gotham Book" w:cs="Lucida Sans Unicode"/>
        </w:rPr>
        <w:t>Hobi</w:t>
      </w:r>
      <w:r w:rsidRPr="006B2DD2">
        <w:rPr>
          <w:rFonts w:ascii="Gotham Book" w:hAnsi="Gotham Book" w:cs="Lucida Sans Unicode"/>
          <w:i/>
        </w:rPr>
        <w:tab/>
      </w:r>
      <w:r w:rsidRPr="006B2DD2">
        <w:rPr>
          <w:rFonts w:ascii="Gotham Book" w:hAnsi="Gotham Book" w:cs="Lucida Sans Unicode"/>
          <w:i/>
        </w:rPr>
        <w:tab/>
      </w:r>
      <w:r w:rsidRPr="006B2DD2">
        <w:rPr>
          <w:rFonts w:ascii="Gotham Book" w:hAnsi="Gotham Book" w:cs="Lucida Sans Unicode"/>
        </w:rPr>
        <w:t xml:space="preserve">: </w:t>
      </w:r>
      <w:r w:rsidR="0073709F">
        <w:rPr>
          <w:rFonts w:ascii="Gotham Book" w:hAnsi="Gotham Book" w:cs="Lucida Sans Unicode"/>
          <w:lang w:val="en-US"/>
        </w:rPr>
        <w:t xml:space="preserve">Gaming </w:t>
      </w:r>
      <w:proofErr w:type="spellStart"/>
      <w:r w:rsidR="0073709F">
        <w:rPr>
          <w:rFonts w:ascii="Gotham Book" w:hAnsi="Gotham Book" w:cs="Lucida Sans Unicode"/>
          <w:lang w:val="en-US"/>
        </w:rPr>
        <w:t>dan</w:t>
      </w:r>
      <w:proofErr w:type="spellEnd"/>
      <w:r w:rsidR="0073709F">
        <w:rPr>
          <w:rFonts w:ascii="Gotham Book" w:hAnsi="Gotham Book" w:cs="Lucida Sans Unicode"/>
          <w:lang w:val="en-US"/>
        </w:rPr>
        <w:t xml:space="preserve"> </w:t>
      </w:r>
      <w:proofErr w:type="spellStart"/>
      <w:r w:rsidR="0073709F">
        <w:rPr>
          <w:rFonts w:ascii="Gotham Book" w:hAnsi="Gotham Book" w:cs="Lucida Sans Unicode"/>
          <w:lang w:val="en-US"/>
        </w:rPr>
        <w:t>membaca</w:t>
      </w:r>
      <w:proofErr w:type="spellEnd"/>
      <w:r w:rsidR="0073709F">
        <w:rPr>
          <w:rFonts w:ascii="Gotham Book" w:hAnsi="Gotham Book" w:cs="Lucida Sans Unicode"/>
          <w:lang w:val="en-US"/>
        </w:rPr>
        <w:t xml:space="preserve"> </w:t>
      </w:r>
      <w:proofErr w:type="spellStart"/>
      <w:r w:rsidR="0073709F">
        <w:rPr>
          <w:rFonts w:ascii="Gotham Book" w:hAnsi="Gotham Book" w:cs="Lucida Sans Unicode"/>
          <w:lang w:val="en-US"/>
        </w:rPr>
        <w:t>buku</w:t>
      </w:r>
      <w:proofErr w:type="spellEnd"/>
      <w:r w:rsidRPr="006B2DD2">
        <w:rPr>
          <w:rFonts w:ascii="Gotham Book" w:hAnsi="Gotham Book" w:cs="Lucida Sans Unicode"/>
        </w:rPr>
        <w:t xml:space="preserve">. </w:t>
      </w:r>
    </w:p>
    <w:p w14:paraId="6D55F944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5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6" w14:textId="77777777" w:rsidR="00CC1D7A" w:rsidRDefault="00CC1D7A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7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8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9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A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B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C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D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E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4F" w14:textId="77777777" w:rsid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50" w14:textId="77777777" w:rsidR="0073709F" w:rsidRPr="0073709F" w:rsidRDefault="0073709F" w:rsidP="00C9423F">
      <w:pPr>
        <w:tabs>
          <w:tab w:val="left" w:pos="3600"/>
          <w:tab w:val="left" w:pos="4140"/>
        </w:tabs>
        <w:rPr>
          <w:rFonts w:ascii="Gotham Book" w:hAnsi="Gotham Book" w:cs="Lucida Sans Unicode"/>
          <w:lang w:val="en-US"/>
        </w:rPr>
      </w:pPr>
    </w:p>
    <w:p w14:paraId="6D55F951" w14:textId="77777777" w:rsidR="00C9423F" w:rsidRPr="00CC1D7A" w:rsidRDefault="00C9423F" w:rsidP="0073709F">
      <w:pPr>
        <w:tabs>
          <w:tab w:val="left" w:pos="3600"/>
          <w:tab w:val="left" w:pos="4500"/>
        </w:tabs>
        <w:spacing w:line="240" w:lineRule="auto"/>
        <w:rPr>
          <w:rFonts w:ascii="Gotham Book" w:hAnsi="Gotham Book" w:cs="Lucida Sans Unicode"/>
          <w:b/>
          <w:bCs/>
          <w:lang w:val="en-US"/>
        </w:rPr>
      </w:pPr>
      <w:r w:rsidRPr="006B2DD2">
        <w:rPr>
          <w:rFonts w:ascii="Gotham Book" w:hAnsi="Gotham Book" w:cs="Estrangelo Edessa"/>
          <w:noProof/>
          <w:sz w:val="36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55FA0E" wp14:editId="6D55FA0F">
                <wp:simplePos x="0" y="0"/>
                <wp:positionH relativeFrom="column">
                  <wp:posOffset>-6985</wp:posOffset>
                </wp:positionH>
                <wp:positionV relativeFrom="paragraph">
                  <wp:posOffset>26671</wp:posOffset>
                </wp:positionV>
                <wp:extent cx="6503035" cy="171450"/>
                <wp:effectExtent l="57150" t="38100" r="6921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045D9" id="Rectangle 4" o:spid="_x0000_s1026" style="position:absolute;margin-left:-.55pt;margin-top:2.1pt;width:512.05pt;height:13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Pr="006B2DD2">
        <w:rPr>
          <w:rFonts w:ascii="Gotham Book" w:hAnsi="Gotham Book" w:cs="Lucida Sans Unicode"/>
          <w:b/>
          <w:bCs/>
        </w:rPr>
        <w:t xml:space="preserve">Riwayat Pendidikan dan </w:t>
      </w:r>
      <w:proofErr w:type="spellStart"/>
      <w:r w:rsidR="00CC1D7A">
        <w:rPr>
          <w:rFonts w:ascii="Gotham Book" w:hAnsi="Gotham Book" w:cs="Lucida Sans Unicode"/>
          <w:b/>
          <w:bCs/>
          <w:lang w:val="en-US"/>
        </w:rPr>
        <w:t>Organisasi</w:t>
      </w:r>
      <w:proofErr w:type="spellEnd"/>
    </w:p>
    <w:p w14:paraId="6D55F952" w14:textId="77777777" w:rsidR="00C9423F" w:rsidRPr="006B2DD2" w:rsidRDefault="00C9423F" w:rsidP="00C9423F">
      <w:pPr>
        <w:tabs>
          <w:tab w:val="left" w:pos="3600"/>
          <w:tab w:val="left" w:pos="4500"/>
        </w:tabs>
        <w:rPr>
          <w:rFonts w:ascii="Gotham Book" w:hAnsi="Gotham Book" w:cs="Lucida Sans Unicode"/>
        </w:rPr>
      </w:pPr>
      <w:r w:rsidRPr="006B2DD2">
        <w:rPr>
          <w:rFonts w:ascii="Gotham Book" w:hAnsi="Gotham Book" w:cs="Lucida Sans Unicode"/>
        </w:rPr>
        <w:t>J</w:t>
      </w:r>
      <w:r w:rsidR="0073709F">
        <w:rPr>
          <w:rFonts w:ascii="Gotham Book" w:hAnsi="Gotham Book" w:cs="Lucida Sans Unicode"/>
        </w:rPr>
        <w:t>enjang Pendidikan</w:t>
      </w:r>
      <w:r w:rsidRPr="006B2DD2">
        <w:rPr>
          <w:rFonts w:ascii="Gotham Book" w:hAnsi="Gotham Book" w:cs="Lucida Sans Unicode"/>
        </w:rPr>
        <w:tab/>
      </w:r>
    </w:p>
    <w:tbl>
      <w:tblPr>
        <w:tblStyle w:val="TableGrid"/>
        <w:tblW w:w="9322" w:type="dxa"/>
        <w:tblLayout w:type="fixed"/>
        <w:tblLook w:val="01E0" w:firstRow="1" w:lastRow="1" w:firstColumn="1" w:lastColumn="1" w:noHBand="0" w:noVBand="0"/>
      </w:tblPr>
      <w:tblGrid>
        <w:gridCol w:w="817"/>
        <w:gridCol w:w="360"/>
        <w:gridCol w:w="774"/>
        <w:gridCol w:w="4820"/>
        <w:gridCol w:w="2551"/>
      </w:tblGrid>
      <w:tr w:rsidR="00D52621" w:rsidRPr="006B2DD2" w14:paraId="6D55F957" w14:textId="77777777" w:rsidTr="00D52621">
        <w:tc>
          <w:tcPr>
            <w:tcW w:w="1951" w:type="dxa"/>
            <w:gridSpan w:val="3"/>
          </w:tcPr>
          <w:p w14:paraId="6D55F953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/>
                <w:bCs/>
              </w:rPr>
            </w:pPr>
            <w:r w:rsidRPr="006B2DD2">
              <w:rPr>
                <w:rFonts w:ascii="Gotham Book" w:hAnsi="Gotham Book" w:cs="Lucida Sans Unicode"/>
                <w:b/>
                <w:bCs/>
              </w:rPr>
              <w:t>Periode</w:t>
            </w:r>
          </w:p>
        </w:tc>
        <w:tc>
          <w:tcPr>
            <w:tcW w:w="4820" w:type="dxa"/>
          </w:tcPr>
          <w:p w14:paraId="6D55F954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/>
                <w:bCs/>
              </w:rPr>
            </w:pPr>
            <w:r w:rsidRPr="006B2DD2">
              <w:rPr>
                <w:rFonts w:ascii="Gotham Book" w:hAnsi="Gotham Book" w:cs="Lucida Sans Unicode"/>
                <w:b/>
                <w:bCs/>
              </w:rPr>
              <w:t>Sekolah / Institusi / Universitas</w:t>
            </w:r>
          </w:p>
        </w:tc>
        <w:tc>
          <w:tcPr>
            <w:tcW w:w="2551" w:type="dxa"/>
          </w:tcPr>
          <w:p w14:paraId="6D55F955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/>
                <w:bCs/>
              </w:rPr>
            </w:pPr>
            <w:r w:rsidRPr="006B2DD2">
              <w:rPr>
                <w:rFonts w:ascii="Gotham Book" w:hAnsi="Gotham Book" w:cs="Lucida Sans Unicode"/>
                <w:b/>
                <w:bCs/>
              </w:rPr>
              <w:t>Jurusan</w:t>
            </w:r>
          </w:p>
        </w:tc>
      </w:tr>
      <w:tr w:rsidR="00D52621" w:rsidRPr="006B2DD2" w14:paraId="6D55F95E" w14:textId="77777777" w:rsidTr="00D52621">
        <w:tc>
          <w:tcPr>
            <w:tcW w:w="817" w:type="dxa"/>
          </w:tcPr>
          <w:p w14:paraId="6D55F958" w14:textId="77777777" w:rsidR="00D52621" w:rsidRPr="0073709F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</w:rPr>
              <w:t>199</w:t>
            </w:r>
            <w:r>
              <w:rPr>
                <w:rFonts w:ascii="Gotham Book" w:hAnsi="Gotham Book" w:cs="Lucida Sans Unicode"/>
                <w:lang w:val="en-US"/>
              </w:rPr>
              <w:t>9</w:t>
            </w:r>
          </w:p>
        </w:tc>
        <w:tc>
          <w:tcPr>
            <w:tcW w:w="360" w:type="dxa"/>
          </w:tcPr>
          <w:p w14:paraId="6D55F959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-</w:t>
            </w:r>
          </w:p>
        </w:tc>
        <w:tc>
          <w:tcPr>
            <w:tcW w:w="774" w:type="dxa"/>
          </w:tcPr>
          <w:p w14:paraId="6D55F95A" w14:textId="77777777" w:rsidR="00D52621" w:rsidRPr="0073709F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</w:rPr>
              <w:t>200</w:t>
            </w:r>
            <w:r>
              <w:rPr>
                <w:rFonts w:ascii="Gotham Book" w:hAnsi="Gotham Book" w:cs="Lucida Sans Unicode"/>
                <w:lang w:val="en-US"/>
              </w:rPr>
              <w:t>5</w:t>
            </w:r>
          </w:p>
        </w:tc>
        <w:tc>
          <w:tcPr>
            <w:tcW w:w="4820" w:type="dxa"/>
          </w:tcPr>
          <w:p w14:paraId="6D55F95B" w14:textId="77777777" w:rsidR="00D52621" w:rsidRPr="006B2DD2" w:rsidRDefault="00D52621" w:rsidP="0073709F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 xml:space="preserve">SDN </w:t>
            </w:r>
            <w:proofErr w:type="spellStart"/>
            <w:r>
              <w:rPr>
                <w:rFonts w:ascii="Gotham Book" w:hAnsi="Gotham Book" w:cs="Lucida Sans Unicode"/>
                <w:lang w:val="en-US"/>
              </w:rPr>
              <w:t>Jampiroso</w:t>
            </w:r>
            <w:proofErr w:type="spellEnd"/>
            <w:r>
              <w:rPr>
                <w:rFonts w:ascii="Gotham Book" w:hAnsi="Gotham Book" w:cs="Lucida Sans Unicode"/>
                <w:lang w:val="en-US"/>
              </w:rPr>
              <w:t xml:space="preserve"> 1 </w:t>
            </w:r>
            <w:proofErr w:type="spellStart"/>
            <w:r>
              <w:rPr>
                <w:rFonts w:ascii="Gotham Book" w:hAnsi="Gotham Book" w:cs="Lucida Sans Unicode"/>
                <w:lang w:val="en-US"/>
              </w:rPr>
              <w:t>Temanggung</w:t>
            </w:r>
            <w:proofErr w:type="spellEnd"/>
            <w:r w:rsidRPr="006B2DD2">
              <w:rPr>
                <w:rFonts w:ascii="Gotham Book" w:hAnsi="Gotham Book" w:cs="Lucida Sans Unicode"/>
              </w:rPr>
              <w:t xml:space="preserve"> </w:t>
            </w:r>
          </w:p>
        </w:tc>
        <w:tc>
          <w:tcPr>
            <w:tcW w:w="2551" w:type="dxa"/>
          </w:tcPr>
          <w:p w14:paraId="6D55F95C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</w:p>
        </w:tc>
      </w:tr>
      <w:tr w:rsidR="00D52621" w:rsidRPr="006B2DD2" w14:paraId="6D55F965" w14:textId="77777777" w:rsidTr="00D52621">
        <w:tc>
          <w:tcPr>
            <w:tcW w:w="817" w:type="dxa"/>
          </w:tcPr>
          <w:p w14:paraId="6D55F95F" w14:textId="77777777" w:rsidR="00D52621" w:rsidRPr="0073709F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</w:rPr>
              <w:t>200</w:t>
            </w:r>
            <w:r>
              <w:rPr>
                <w:rFonts w:ascii="Gotham Book" w:hAnsi="Gotham Book" w:cs="Lucida Sans Unicode"/>
                <w:lang w:val="en-US"/>
              </w:rPr>
              <w:t>5</w:t>
            </w:r>
          </w:p>
        </w:tc>
        <w:tc>
          <w:tcPr>
            <w:tcW w:w="360" w:type="dxa"/>
          </w:tcPr>
          <w:p w14:paraId="6D55F960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-</w:t>
            </w:r>
          </w:p>
        </w:tc>
        <w:tc>
          <w:tcPr>
            <w:tcW w:w="774" w:type="dxa"/>
          </w:tcPr>
          <w:p w14:paraId="6D55F961" w14:textId="77777777" w:rsidR="00D52621" w:rsidRPr="0073709F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</w:rPr>
              <w:t>200</w:t>
            </w:r>
            <w:r>
              <w:rPr>
                <w:rFonts w:ascii="Gotham Book" w:hAnsi="Gotham Book" w:cs="Lucida Sans Unicode"/>
                <w:lang w:val="en-US"/>
              </w:rPr>
              <w:t>8</w:t>
            </w:r>
          </w:p>
        </w:tc>
        <w:tc>
          <w:tcPr>
            <w:tcW w:w="4820" w:type="dxa"/>
          </w:tcPr>
          <w:p w14:paraId="6D55F962" w14:textId="77777777" w:rsidR="00D52621" w:rsidRPr="0073709F" w:rsidRDefault="00D52621" w:rsidP="0073709F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  <w:lang w:val="en-US"/>
              </w:rPr>
            </w:pPr>
            <w:r w:rsidRPr="006B2DD2">
              <w:rPr>
                <w:rFonts w:ascii="Gotham Book" w:hAnsi="Gotham Book" w:cs="Lucida Sans Unicode"/>
              </w:rPr>
              <w:t xml:space="preserve">SMP N 1 </w:t>
            </w:r>
            <w:proofErr w:type="spellStart"/>
            <w:r>
              <w:rPr>
                <w:rFonts w:ascii="Gotham Book" w:hAnsi="Gotham Book" w:cs="Lucida Sans Unicode"/>
                <w:lang w:val="en-US"/>
              </w:rPr>
              <w:t>Temanggung</w:t>
            </w:r>
            <w:proofErr w:type="spellEnd"/>
          </w:p>
        </w:tc>
        <w:tc>
          <w:tcPr>
            <w:tcW w:w="2551" w:type="dxa"/>
          </w:tcPr>
          <w:p w14:paraId="6D55F963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</w:p>
        </w:tc>
      </w:tr>
      <w:tr w:rsidR="00D52621" w:rsidRPr="006B2DD2" w14:paraId="6D55F96C" w14:textId="77777777" w:rsidTr="00D52621">
        <w:tc>
          <w:tcPr>
            <w:tcW w:w="817" w:type="dxa"/>
          </w:tcPr>
          <w:p w14:paraId="6D55F966" w14:textId="77777777" w:rsidR="00D52621" w:rsidRPr="0073709F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</w:rPr>
              <w:t>200</w:t>
            </w:r>
            <w:r>
              <w:rPr>
                <w:rFonts w:ascii="Gotham Book" w:hAnsi="Gotham Book" w:cs="Lucida Sans Unicode"/>
                <w:lang w:val="en-US"/>
              </w:rPr>
              <w:t>8</w:t>
            </w:r>
          </w:p>
        </w:tc>
        <w:tc>
          <w:tcPr>
            <w:tcW w:w="360" w:type="dxa"/>
          </w:tcPr>
          <w:p w14:paraId="6D55F967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-</w:t>
            </w:r>
          </w:p>
        </w:tc>
        <w:tc>
          <w:tcPr>
            <w:tcW w:w="774" w:type="dxa"/>
          </w:tcPr>
          <w:p w14:paraId="6D55F968" w14:textId="77777777" w:rsidR="00D52621" w:rsidRPr="0073709F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</w:rPr>
              <w:t>201</w:t>
            </w:r>
            <w:r>
              <w:rPr>
                <w:rFonts w:ascii="Gotham Book" w:hAnsi="Gotham Book" w:cs="Lucida Sans Unicode"/>
                <w:lang w:val="en-US"/>
              </w:rPr>
              <w:t>1</w:t>
            </w:r>
          </w:p>
        </w:tc>
        <w:tc>
          <w:tcPr>
            <w:tcW w:w="4820" w:type="dxa"/>
          </w:tcPr>
          <w:p w14:paraId="6D55F969" w14:textId="77777777" w:rsidR="00D52621" w:rsidRPr="006B2DD2" w:rsidRDefault="00D52621" w:rsidP="0073709F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 xml:space="preserve">SMA N 1 </w:t>
            </w:r>
            <w:proofErr w:type="spellStart"/>
            <w:r>
              <w:rPr>
                <w:rFonts w:ascii="Gotham Book" w:hAnsi="Gotham Book" w:cs="Lucida Sans Unicode"/>
                <w:lang w:val="en-US"/>
              </w:rPr>
              <w:t>Temanggung</w:t>
            </w:r>
            <w:proofErr w:type="spellEnd"/>
            <w:r w:rsidRPr="006B2DD2">
              <w:rPr>
                <w:rFonts w:ascii="Gotham Book" w:hAnsi="Gotham Book" w:cs="Lucida Sans Unicode"/>
              </w:rPr>
              <w:t xml:space="preserve"> </w:t>
            </w:r>
          </w:p>
        </w:tc>
        <w:tc>
          <w:tcPr>
            <w:tcW w:w="2551" w:type="dxa"/>
          </w:tcPr>
          <w:p w14:paraId="6D55F96A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IPA</w:t>
            </w:r>
          </w:p>
        </w:tc>
      </w:tr>
      <w:tr w:rsidR="00D52621" w:rsidRPr="006B2DD2" w14:paraId="6D55F973" w14:textId="77777777" w:rsidTr="00D52621">
        <w:tc>
          <w:tcPr>
            <w:tcW w:w="817" w:type="dxa"/>
          </w:tcPr>
          <w:p w14:paraId="6D55F96D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2011</w:t>
            </w:r>
          </w:p>
        </w:tc>
        <w:tc>
          <w:tcPr>
            <w:tcW w:w="360" w:type="dxa"/>
          </w:tcPr>
          <w:p w14:paraId="6D55F96E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-</w:t>
            </w:r>
          </w:p>
        </w:tc>
        <w:tc>
          <w:tcPr>
            <w:tcW w:w="774" w:type="dxa"/>
          </w:tcPr>
          <w:p w14:paraId="6D55F96F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...</w:t>
            </w:r>
          </w:p>
        </w:tc>
        <w:tc>
          <w:tcPr>
            <w:tcW w:w="4820" w:type="dxa"/>
          </w:tcPr>
          <w:p w14:paraId="6D55F970" w14:textId="77777777" w:rsidR="00D52621" w:rsidRPr="006B2DD2" w:rsidRDefault="00D52621" w:rsidP="00057C68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Institut Teknologi Telkom / D3</w:t>
            </w:r>
          </w:p>
        </w:tc>
        <w:tc>
          <w:tcPr>
            <w:tcW w:w="2551" w:type="dxa"/>
          </w:tcPr>
          <w:p w14:paraId="6D55F971" w14:textId="77777777" w:rsidR="00D52621" w:rsidRPr="006B2DD2" w:rsidRDefault="00D52621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Teknik Informatika</w:t>
            </w:r>
          </w:p>
        </w:tc>
      </w:tr>
    </w:tbl>
    <w:p w14:paraId="6D55F974" w14:textId="77777777" w:rsidR="0073709F" w:rsidRDefault="0073709F" w:rsidP="00057C68">
      <w:pPr>
        <w:tabs>
          <w:tab w:val="left" w:pos="3600"/>
          <w:tab w:val="left" w:pos="4500"/>
        </w:tabs>
        <w:rPr>
          <w:rFonts w:ascii="Gotham Book" w:hAnsi="Gotham Book" w:cs="Lucida Sans Unicode"/>
          <w:b/>
          <w:bCs/>
          <w:lang w:val="en-US"/>
        </w:rPr>
      </w:pPr>
    </w:p>
    <w:p w14:paraId="6D55F975" w14:textId="77777777" w:rsidR="00057C68" w:rsidRPr="006B2DD2" w:rsidRDefault="00057C68" w:rsidP="00057C68">
      <w:pPr>
        <w:tabs>
          <w:tab w:val="left" w:pos="3600"/>
          <w:tab w:val="left" w:pos="4500"/>
        </w:tabs>
        <w:rPr>
          <w:rFonts w:ascii="Gotham Book" w:hAnsi="Gotham Book" w:cs="Lucida Sans Unicode"/>
          <w:i/>
          <w:iCs/>
        </w:rPr>
      </w:pPr>
      <w:r w:rsidRPr="006B2DD2">
        <w:rPr>
          <w:rFonts w:ascii="Gotham Book" w:hAnsi="Gotham Book" w:cs="Lucida Sans Unicode"/>
          <w:b/>
          <w:bCs/>
        </w:rPr>
        <w:t>Pengalaman Berorganisasi</w:t>
      </w:r>
    </w:p>
    <w:tbl>
      <w:tblPr>
        <w:tblStyle w:val="TableGrid"/>
        <w:tblW w:w="0" w:type="auto"/>
        <w:tblInd w:w="608" w:type="dxa"/>
        <w:tblLook w:val="04A0" w:firstRow="1" w:lastRow="0" w:firstColumn="1" w:lastColumn="0" w:noHBand="0" w:noVBand="1"/>
      </w:tblPr>
      <w:tblGrid>
        <w:gridCol w:w="817"/>
        <w:gridCol w:w="4637"/>
        <w:gridCol w:w="3827"/>
      </w:tblGrid>
      <w:tr w:rsidR="00057C68" w:rsidRPr="006B2DD2" w14:paraId="6D55F979" w14:textId="77777777" w:rsidTr="00ED74ED">
        <w:tc>
          <w:tcPr>
            <w:tcW w:w="817" w:type="dxa"/>
          </w:tcPr>
          <w:p w14:paraId="6D55F976" w14:textId="77777777" w:rsidR="00057C68" w:rsidRPr="006B2DD2" w:rsidRDefault="00057C68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</w:rPr>
            </w:pPr>
            <w:r w:rsidRPr="006B2DD2">
              <w:rPr>
                <w:rFonts w:ascii="Gotham Book" w:hAnsi="Gotham Book" w:cs="Lucida Sans Unicode"/>
                <w:iCs/>
              </w:rPr>
              <w:t>No</w:t>
            </w:r>
          </w:p>
        </w:tc>
        <w:tc>
          <w:tcPr>
            <w:tcW w:w="4637" w:type="dxa"/>
          </w:tcPr>
          <w:p w14:paraId="6D55F977" w14:textId="77777777" w:rsidR="00057C68" w:rsidRPr="006B2DD2" w:rsidRDefault="00057C68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</w:rPr>
            </w:pPr>
            <w:r w:rsidRPr="006B2DD2">
              <w:rPr>
                <w:rFonts w:ascii="Gotham Book" w:hAnsi="Gotham Book" w:cs="Lucida Sans Unicode"/>
                <w:iCs/>
              </w:rPr>
              <w:t>Nama</w:t>
            </w:r>
          </w:p>
        </w:tc>
        <w:tc>
          <w:tcPr>
            <w:tcW w:w="3827" w:type="dxa"/>
          </w:tcPr>
          <w:p w14:paraId="6D55F978" w14:textId="77777777" w:rsidR="00057C68" w:rsidRPr="006B2DD2" w:rsidRDefault="00057C68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</w:rPr>
            </w:pPr>
            <w:r w:rsidRPr="006B2DD2">
              <w:rPr>
                <w:rFonts w:ascii="Gotham Book" w:hAnsi="Gotham Book" w:cs="Lucida Sans Unicode"/>
                <w:iCs/>
              </w:rPr>
              <w:t>Tahun</w:t>
            </w:r>
          </w:p>
        </w:tc>
      </w:tr>
      <w:tr w:rsidR="00057C68" w:rsidRPr="006B2DD2" w14:paraId="6D55F97D" w14:textId="77777777" w:rsidTr="00ED74ED">
        <w:tc>
          <w:tcPr>
            <w:tcW w:w="817" w:type="dxa"/>
          </w:tcPr>
          <w:p w14:paraId="6D55F97A" w14:textId="77777777" w:rsidR="00057C68" w:rsidRPr="006B2DD2" w:rsidRDefault="00057C68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</w:rPr>
            </w:pPr>
            <w:r w:rsidRPr="006B2DD2">
              <w:rPr>
                <w:rFonts w:ascii="Gotham Book" w:hAnsi="Gotham Book" w:cs="Lucida Sans Unicode"/>
                <w:iCs/>
              </w:rPr>
              <w:t>1</w:t>
            </w:r>
          </w:p>
        </w:tc>
        <w:tc>
          <w:tcPr>
            <w:tcW w:w="4637" w:type="dxa"/>
          </w:tcPr>
          <w:p w14:paraId="6D55F97B" w14:textId="612D9C52" w:rsidR="009F1A59" w:rsidRPr="0073709F" w:rsidRDefault="00FD2E78" w:rsidP="00057C68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  <w:iCs/>
                <w:lang w:val="en-US"/>
              </w:rPr>
            </w:pP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Ketua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r w:rsidR="0073709F">
              <w:rPr>
                <w:rFonts w:ascii="Gotham Book" w:hAnsi="Gotham Book" w:cs="Lucida Sans Unicode"/>
                <w:iCs/>
                <w:lang w:val="en-US"/>
              </w:rPr>
              <w:t xml:space="preserve">OSIS SMP N 1 </w:t>
            </w:r>
            <w:proofErr w:type="spellStart"/>
            <w:r w:rsidR="0073709F">
              <w:rPr>
                <w:rFonts w:ascii="Gotham Book" w:hAnsi="Gotham Book" w:cs="Lucida Sans Unicode"/>
                <w:iCs/>
                <w:lang w:val="en-US"/>
              </w:rPr>
              <w:t>Temanggung</w:t>
            </w:r>
            <w:proofErr w:type="spellEnd"/>
          </w:p>
        </w:tc>
        <w:tc>
          <w:tcPr>
            <w:tcW w:w="3827" w:type="dxa"/>
          </w:tcPr>
          <w:p w14:paraId="6D55F97C" w14:textId="77777777" w:rsidR="00057C68" w:rsidRPr="0073709F" w:rsidRDefault="0073709F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  <w:lang w:val="en-US"/>
              </w:rPr>
            </w:pPr>
            <w:r>
              <w:rPr>
                <w:rFonts w:ascii="Gotham Book" w:hAnsi="Gotham Book" w:cs="Lucida Sans Unicode"/>
                <w:iCs/>
              </w:rPr>
              <w:t>200</w:t>
            </w:r>
            <w:r>
              <w:rPr>
                <w:rFonts w:ascii="Gotham Book" w:hAnsi="Gotham Book" w:cs="Lucida Sans Unicode"/>
                <w:iCs/>
                <w:lang w:val="en-US"/>
              </w:rPr>
              <w:t>6</w:t>
            </w:r>
            <w:r>
              <w:rPr>
                <w:rFonts w:ascii="Gotham Book" w:hAnsi="Gotham Book" w:cs="Lucida Sans Unicode"/>
                <w:iCs/>
              </w:rPr>
              <w:t>-200</w:t>
            </w:r>
            <w:r>
              <w:rPr>
                <w:rFonts w:ascii="Gotham Book" w:hAnsi="Gotham Book" w:cs="Lucida Sans Unicode"/>
                <w:iCs/>
                <w:lang w:val="en-US"/>
              </w:rPr>
              <w:t>7</w:t>
            </w:r>
          </w:p>
        </w:tc>
      </w:tr>
      <w:tr w:rsidR="00057C68" w:rsidRPr="006B2DD2" w14:paraId="6D55F981" w14:textId="77777777" w:rsidTr="00ED74ED">
        <w:tc>
          <w:tcPr>
            <w:tcW w:w="817" w:type="dxa"/>
          </w:tcPr>
          <w:p w14:paraId="6D55F97E" w14:textId="77777777" w:rsidR="00057C68" w:rsidRPr="006B2DD2" w:rsidRDefault="00057C68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</w:rPr>
            </w:pPr>
            <w:r w:rsidRPr="006B2DD2">
              <w:rPr>
                <w:rFonts w:ascii="Gotham Book" w:hAnsi="Gotham Book" w:cs="Lucida Sans Unicode"/>
                <w:iCs/>
              </w:rPr>
              <w:t>2</w:t>
            </w:r>
          </w:p>
        </w:tc>
        <w:tc>
          <w:tcPr>
            <w:tcW w:w="4637" w:type="dxa"/>
          </w:tcPr>
          <w:p w14:paraId="6D55F97F" w14:textId="21979478" w:rsidR="00057C68" w:rsidRPr="0073709F" w:rsidRDefault="00FD2E78" w:rsidP="00FD2E78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  <w:iCs/>
                <w:lang w:val="en-US"/>
              </w:rPr>
            </w:pP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Ketua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Majelis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Permusyawaratan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Kelas</w:t>
            </w:r>
            <w:proofErr w:type="spellEnd"/>
            <w:r w:rsidR="00154DD9">
              <w:rPr>
                <w:rFonts w:ascii="Gotham Book" w:hAnsi="Gotham Book" w:cs="Lucida Sans Unicode"/>
                <w:iCs/>
                <w:lang w:val="en-US"/>
              </w:rPr>
              <w:t xml:space="preserve"> (MPK)</w:t>
            </w:r>
            <w:r w:rsidR="0073709F">
              <w:rPr>
                <w:rFonts w:ascii="Gotham Book" w:hAnsi="Gotham Book" w:cs="Lucida Sans Unicode"/>
                <w:iCs/>
                <w:lang w:val="en-US"/>
              </w:rPr>
              <w:t xml:space="preserve"> SMA N 1 </w:t>
            </w:r>
            <w:proofErr w:type="spellStart"/>
            <w:r w:rsidR="0073709F">
              <w:rPr>
                <w:rFonts w:ascii="Gotham Book" w:hAnsi="Gotham Book" w:cs="Lucida Sans Unicode"/>
                <w:iCs/>
                <w:lang w:val="en-US"/>
              </w:rPr>
              <w:t>Temanggung</w:t>
            </w:r>
            <w:proofErr w:type="spellEnd"/>
          </w:p>
        </w:tc>
        <w:tc>
          <w:tcPr>
            <w:tcW w:w="3827" w:type="dxa"/>
          </w:tcPr>
          <w:p w14:paraId="6D55F980" w14:textId="77777777" w:rsidR="00057C68" w:rsidRPr="0073709F" w:rsidRDefault="0073709F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  <w:lang w:val="en-US"/>
              </w:rPr>
            </w:pPr>
            <w:r>
              <w:rPr>
                <w:rFonts w:ascii="Gotham Book" w:hAnsi="Gotham Book" w:cs="Lucida Sans Unicode"/>
                <w:iCs/>
              </w:rPr>
              <w:t>2008-20</w:t>
            </w:r>
            <w:r>
              <w:rPr>
                <w:rFonts w:ascii="Gotham Book" w:hAnsi="Gotham Book" w:cs="Lucida Sans Unicode"/>
                <w:iCs/>
                <w:lang w:val="en-US"/>
              </w:rPr>
              <w:t>10</w:t>
            </w:r>
          </w:p>
        </w:tc>
      </w:tr>
      <w:tr w:rsidR="006B70A4" w:rsidRPr="006B2DD2" w14:paraId="6D55F989" w14:textId="77777777" w:rsidTr="00ED74ED">
        <w:tc>
          <w:tcPr>
            <w:tcW w:w="817" w:type="dxa"/>
          </w:tcPr>
          <w:p w14:paraId="6D55F986" w14:textId="04E3E467" w:rsidR="006B70A4" w:rsidRPr="006218D6" w:rsidRDefault="00FD2E78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  <w:lang w:val="en-US"/>
              </w:rPr>
            </w:pPr>
            <w:r>
              <w:rPr>
                <w:rFonts w:ascii="Gotham Book" w:hAnsi="Gotham Book" w:cs="Lucida Sans Unicode"/>
                <w:iCs/>
                <w:lang w:val="en-US"/>
              </w:rPr>
              <w:t>3</w:t>
            </w:r>
          </w:p>
        </w:tc>
        <w:tc>
          <w:tcPr>
            <w:tcW w:w="4637" w:type="dxa"/>
          </w:tcPr>
          <w:p w14:paraId="6D55F987" w14:textId="72C0737C" w:rsidR="006B70A4" w:rsidRPr="00A214C1" w:rsidRDefault="006B70A4" w:rsidP="00057C68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  <w:iCs/>
              </w:rPr>
            </w:pPr>
            <w:r>
              <w:rPr>
                <w:rFonts w:ascii="Gotham Book" w:hAnsi="Gotham Book" w:cs="Lucida Sans Unicode"/>
                <w:iCs/>
              </w:rPr>
              <w:t xml:space="preserve">Divisi Acara Panitia Pemilihan Umum </w:t>
            </w:r>
            <w:proofErr w:type="spellStart"/>
            <w:r w:rsidR="00154DD9">
              <w:rPr>
                <w:rFonts w:ascii="Gotham Book" w:hAnsi="Gotham Book" w:cs="Lucida Sans Unicode"/>
                <w:iCs/>
                <w:lang w:val="en-US"/>
              </w:rPr>
              <w:t>Himpunan</w:t>
            </w:r>
            <w:proofErr w:type="spellEnd"/>
            <w:r w:rsidR="00154DD9"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 w:rsidR="00154DD9">
              <w:rPr>
                <w:rFonts w:ascii="Gotham Book" w:hAnsi="Gotham Book" w:cs="Lucida Sans Unicode"/>
                <w:iCs/>
                <w:lang w:val="en-US"/>
              </w:rPr>
              <w:t>Mahasiswa</w:t>
            </w:r>
            <w:proofErr w:type="spellEnd"/>
            <w:r w:rsidR="00154DD9"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 w:rsidR="00154DD9">
              <w:rPr>
                <w:rFonts w:ascii="Gotham Book" w:hAnsi="Gotham Book" w:cs="Lucida Sans Unicode"/>
                <w:iCs/>
                <w:lang w:val="en-US"/>
              </w:rPr>
              <w:t>Informatika</w:t>
            </w:r>
            <w:proofErr w:type="spellEnd"/>
            <w:r w:rsidR="00154DD9"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r>
              <w:rPr>
                <w:rFonts w:ascii="Gotham Book" w:hAnsi="Gotham Book" w:cs="Lucida Sans Unicode"/>
                <w:iCs/>
              </w:rPr>
              <w:t xml:space="preserve">(PPU-HMIF) IT Telkom </w:t>
            </w:r>
          </w:p>
        </w:tc>
        <w:tc>
          <w:tcPr>
            <w:tcW w:w="3827" w:type="dxa"/>
          </w:tcPr>
          <w:p w14:paraId="6D55F988" w14:textId="37BE8A14" w:rsidR="006B70A4" w:rsidRDefault="00154DD9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</w:rPr>
            </w:pPr>
            <w:r>
              <w:rPr>
                <w:rFonts w:ascii="Gotham Book" w:hAnsi="Gotham Book" w:cs="Lucida Sans Unicode"/>
                <w:iCs/>
              </w:rPr>
              <w:t>2012</w:t>
            </w:r>
          </w:p>
        </w:tc>
      </w:tr>
      <w:tr w:rsidR="00790CBC" w:rsidRPr="006B2DD2" w14:paraId="6D55F98D" w14:textId="77777777" w:rsidTr="00ED74ED">
        <w:tc>
          <w:tcPr>
            <w:tcW w:w="817" w:type="dxa"/>
          </w:tcPr>
          <w:p w14:paraId="6D55F98A" w14:textId="543F2582" w:rsidR="00790CBC" w:rsidRPr="006218D6" w:rsidRDefault="00FD2E78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  <w:lang w:val="en-US"/>
              </w:rPr>
            </w:pPr>
            <w:bookmarkStart w:id="0" w:name="_GoBack"/>
            <w:bookmarkEnd w:id="0"/>
            <w:r>
              <w:rPr>
                <w:rFonts w:ascii="Gotham Book" w:hAnsi="Gotham Book" w:cs="Lucida Sans Unicode"/>
                <w:iCs/>
                <w:lang w:val="en-US"/>
              </w:rPr>
              <w:t>4</w:t>
            </w:r>
          </w:p>
        </w:tc>
        <w:tc>
          <w:tcPr>
            <w:tcW w:w="4637" w:type="dxa"/>
          </w:tcPr>
          <w:p w14:paraId="6D55F98B" w14:textId="6169744E" w:rsidR="00790CBC" w:rsidRPr="006218D6" w:rsidRDefault="006218D6" w:rsidP="00D66606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  <w:iCs/>
                <w:lang w:val="en-US"/>
              </w:rPr>
            </w:pP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Asisten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Praktikum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 w:rsidR="007E6B60">
              <w:rPr>
                <w:rFonts w:ascii="Gotham Book" w:hAnsi="Gotham Book" w:cs="Lucida Sans Unicode"/>
                <w:iCs/>
                <w:lang w:val="en-US"/>
              </w:rPr>
              <w:t>I</w:t>
            </w:r>
            <w:r w:rsidR="00D66606">
              <w:rPr>
                <w:rFonts w:ascii="Gotham Book" w:hAnsi="Gotham Book" w:cs="Lucida Sans Unicode"/>
                <w:iCs/>
                <w:lang w:val="en-US"/>
              </w:rPr>
              <w:t>mplementasi</w:t>
            </w:r>
            <w:proofErr w:type="spellEnd"/>
            <w:r w:rsidR="00D66606"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 w:rsidR="00D66606">
              <w:rPr>
                <w:rFonts w:ascii="Gotham Book" w:hAnsi="Gotham Book" w:cs="Lucida Sans Unicode"/>
                <w:iCs/>
                <w:lang w:val="en-US"/>
              </w:rPr>
              <w:t>Algoritma</w:t>
            </w:r>
            <w:proofErr w:type="spellEnd"/>
            <w:r w:rsidR="007E6B60">
              <w:rPr>
                <w:rFonts w:ascii="Gotham Book" w:hAnsi="Gotham Book" w:cs="Lucida Sans Unicode"/>
                <w:iCs/>
                <w:lang w:val="en-US"/>
              </w:rPr>
              <w:t xml:space="preserve"> &amp; </w:t>
            </w:r>
            <w:proofErr w:type="spellStart"/>
            <w:r w:rsidR="007E6B60">
              <w:rPr>
                <w:rFonts w:ascii="Gotham Book" w:hAnsi="Gotham Book" w:cs="Lucida Sans Unicode"/>
                <w:iCs/>
                <w:lang w:val="en-US"/>
              </w:rPr>
              <w:t>A</w:t>
            </w:r>
            <w:r w:rsidR="00D66606">
              <w:rPr>
                <w:rFonts w:ascii="Gotham Book" w:hAnsi="Gotham Book" w:cs="Lucida Sans Unicode"/>
                <w:iCs/>
                <w:lang w:val="en-US"/>
              </w:rPr>
              <w:t>plikasi</w:t>
            </w:r>
            <w:proofErr w:type="spellEnd"/>
            <w:r w:rsidR="007E6B60"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r>
              <w:rPr>
                <w:rFonts w:ascii="Gotham Book" w:hAnsi="Gotham Book" w:cs="Lucida Sans Unicode"/>
                <w:iCs/>
                <w:lang w:val="en-US"/>
              </w:rPr>
              <w:t>IF Lab</w:t>
            </w:r>
          </w:p>
        </w:tc>
        <w:tc>
          <w:tcPr>
            <w:tcW w:w="3827" w:type="dxa"/>
          </w:tcPr>
          <w:p w14:paraId="6D55F98C" w14:textId="46EA1C2D" w:rsidR="00790CBC" w:rsidRDefault="000A01AF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</w:rPr>
            </w:pPr>
            <w:r>
              <w:rPr>
                <w:rFonts w:ascii="Gotham Book" w:hAnsi="Gotham Book" w:cs="Lucida Sans Unicode"/>
                <w:iCs/>
              </w:rPr>
              <w:t>2012</w:t>
            </w:r>
            <w:del w:id="1" w:author="Haluan Irsad" w:date="2013-05-05T02:57:00Z">
              <w:r w:rsidR="00790CBC">
                <w:rPr>
                  <w:rFonts w:ascii="Gotham Book" w:hAnsi="Gotham Book" w:cs="Lucida Sans Unicode"/>
                  <w:iCs/>
                </w:rPr>
                <w:delText>-</w:delText>
              </w:r>
            </w:del>
            <w:moveFromRangeStart w:id="2" w:author="Haluan Irsad" w:date="2013-05-05T02:57:00Z" w:name="move355485995"/>
            <w:moveFrom w:id="3" w:author="Haluan Irsad" w:date="2013-05-05T02:57:00Z">
              <w:r>
                <w:rPr>
                  <w:rFonts w:ascii="Gotham Book" w:hAnsi="Gotham Book" w:cs="Lucida Sans Unicode"/>
                  <w:iCs/>
                  <w:lang w:val="en-US"/>
                </w:rPr>
                <w:t>2013</w:t>
              </w:r>
            </w:moveFrom>
            <w:moveFromRangeEnd w:id="2"/>
          </w:p>
        </w:tc>
      </w:tr>
      <w:tr w:rsidR="00790CBC" w:rsidRPr="006B2DD2" w14:paraId="6D55F991" w14:textId="77777777" w:rsidTr="00ED74ED">
        <w:tc>
          <w:tcPr>
            <w:tcW w:w="817" w:type="dxa"/>
          </w:tcPr>
          <w:p w14:paraId="6D55F98E" w14:textId="1CECB77E" w:rsidR="00790CBC" w:rsidRPr="006218D6" w:rsidRDefault="00FD2E78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  <w:lang w:val="en-US"/>
              </w:rPr>
            </w:pPr>
            <w:r>
              <w:rPr>
                <w:rFonts w:ascii="Gotham Book" w:hAnsi="Gotham Book" w:cs="Lucida Sans Unicode"/>
                <w:iCs/>
                <w:lang w:val="en-US"/>
              </w:rPr>
              <w:t>5</w:t>
            </w:r>
          </w:p>
        </w:tc>
        <w:tc>
          <w:tcPr>
            <w:tcW w:w="4637" w:type="dxa"/>
          </w:tcPr>
          <w:p w14:paraId="6D55F98F" w14:textId="001F6096" w:rsidR="00790CBC" w:rsidRDefault="00D66606" w:rsidP="00D66606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  <w:iCs/>
              </w:rPr>
            </w:pP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Koordinator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Dewan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Legislatif</w:t>
            </w:r>
            <w:proofErr w:type="spellEnd"/>
            <w:r>
              <w:rPr>
                <w:rFonts w:ascii="Gotham Book" w:hAnsi="Gotham Book" w:cs="Lucida Sans Unicode"/>
                <w:iCs/>
              </w:rPr>
              <w:t xml:space="preserve">  B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adan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r>
              <w:rPr>
                <w:rFonts w:ascii="Gotham Book" w:hAnsi="Gotham Book" w:cs="Lucida Sans Unicode"/>
                <w:iCs/>
              </w:rPr>
              <w:t>P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erwakilan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r>
              <w:rPr>
                <w:rFonts w:ascii="Gotham Book" w:hAnsi="Gotham Book" w:cs="Lucida Sans Unicode"/>
                <w:iCs/>
              </w:rPr>
              <w:t>M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ahasiswa</w:t>
            </w:r>
            <w:proofErr w:type="spellEnd"/>
            <w:r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r>
              <w:rPr>
                <w:rFonts w:ascii="Gotham Book" w:hAnsi="Gotham Book" w:cs="Lucida Sans Unicode"/>
                <w:iCs/>
              </w:rPr>
              <w:t>I</w:t>
            </w:r>
            <w:proofErr w:type="spellStart"/>
            <w:r>
              <w:rPr>
                <w:rFonts w:ascii="Gotham Book" w:hAnsi="Gotham Book" w:cs="Lucida Sans Unicode"/>
                <w:iCs/>
                <w:lang w:val="en-US"/>
              </w:rPr>
              <w:t>nformatika</w:t>
            </w:r>
            <w:proofErr w:type="spellEnd"/>
            <w:r w:rsidR="00540EC1">
              <w:rPr>
                <w:rFonts w:ascii="Gotham Book" w:hAnsi="Gotham Book" w:cs="Lucida Sans Unicode"/>
                <w:iCs/>
                <w:lang w:val="en-US"/>
              </w:rPr>
              <w:t xml:space="preserve"> (BPMI)</w:t>
            </w:r>
            <w:r>
              <w:rPr>
                <w:rFonts w:ascii="Gotham Book" w:hAnsi="Gotham Book" w:cs="Lucida Sans Unicode"/>
                <w:iCs/>
              </w:rPr>
              <w:t xml:space="preserve"> IT Telkom</w:t>
            </w:r>
          </w:p>
        </w:tc>
        <w:tc>
          <w:tcPr>
            <w:tcW w:w="3827" w:type="dxa"/>
          </w:tcPr>
          <w:p w14:paraId="6D55F990" w14:textId="77777777" w:rsidR="00790CBC" w:rsidRPr="000A01AF" w:rsidRDefault="00790CBC" w:rsidP="00057C68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iCs/>
                <w:lang w:val="en-US"/>
              </w:rPr>
            </w:pPr>
            <w:r>
              <w:rPr>
                <w:rFonts w:ascii="Gotham Book" w:hAnsi="Gotham Book" w:cs="Lucida Sans Unicode"/>
                <w:iCs/>
              </w:rPr>
              <w:t>2013-</w:t>
            </w:r>
            <w:proofErr w:type="spellStart"/>
            <w:ins w:id="4" w:author="Haluan Irsad" w:date="2013-05-05T02:57:00Z">
              <w:r w:rsidR="000A01AF">
                <w:rPr>
                  <w:rFonts w:ascii="Gotham Book" w:hAnsi="Gotham Book" w:cs="Lucida Sans Unicode"/>
                  <w:iCs/>
                  <w:lang w:val="en-US"/>
                </w:rPr>
                <w:t>sekarang</w:t>
              </w:r>
            </w:ins>
            <w:proofErr w:type="spellEnd"/>
          </w:p>
        </w:tc>
      </w:tr>
      <w:tr w:rsidR="000A01AF" w:rsidRPr="006B2DD2" w14:paraId="6D55F995" w14:textId="77777777" w:rsidTr="00ED74ED">
        <w:trPr>
          <w:ins w:id="5" w:author="Haluan Irsad" w:date="2013-05-05T02:57:00Z"/>
        </w:trPr>
        <w:tc>
          <w:tcPr>
            <w:tcW w:w="817" w:type="dxa"/>
          </w:tcPr>
          <w:p w14:paraId="6D55F992" w14:textId="4951536E" w:rsidR="000A01AF" w:rsidRDefault="00FD2E78" w:rsidP="00057C68">
            <w:pPr>
              <w:tabs>
                <w:tab w:val="left" w:pos="3600"/>
                <w:tab w:val="left" w:pos="4500"/>
              </w:tabs>
              <w:jc w:val="center"/>
              <w:rPr>
                <w:ins w:id="6" w:author="Haluan Irsad" w:date="2013-05-05T02:57:00Z"/>
                <w:rFonts w:ascii="Gotham Book" w:hAnsi="Gotham Book" w:cs="Lucida Sans Unicode"/>
                <w:iCs/>
                <w:lang w:val="en-US"/>
              </w:rPr>
            </w:pPr>
            <w:r>
              <w:rPr>
                <w:rFonts w:ascii="Gotham Book" w:hAnsi="Gotham Book" w:cs="Lucida Sans Unicode"/>
                <w:iCs/>
                <w:lang w:val="en-US"/>
              </w:rPr>
              <w:t>6</w:t>
            </w:r>
          </w:p>
        </w:tc>
        <w:tc>
          <w:tcPr>
            <w:tcW w:w="4637" w:type="dxa"/>
          </w:tcPr>
          <w:p w14:paraId="6D55F993" w14:textId="330CF028" w:rsidR="000A01AF" w:rsidRPr="000A01AF" w:rsidRDefault="000A01AF" w:rsidP="00057C68">
            <w:pPr>
              <w:tabs>
                <w:tab w:val="left" w:pos="3600"/>
                <w:tab w:val="left" w:pos="4500"/>
              </w:tabs>
              <w:rPr>
                <w:ins w:id="7" w:author="Haluan Irsad" w:date="2013-05-05T02:57:00Z"/>
                <w:rFonts w:ascii="Gotham Book" w:hAnsi="Gotham Book" w:cs="Lucida Sans Unicode"/>
                <w:iCs/>
                <w:lang w:val="en-US"/>
              </w:rPr>
            </w:pPr>
            <w:proofErr w:type="spellStart"/>
            <w:ins w:id="8" w:author="Haluan Irsad" w:date="2013-05-05T02:57:00Z">
              <w:r>
                <w:rPr>
                  <w:rFonts w:ascii="Gotham Book" w:hAnsi="Gotham Book" w:cs="Lucida Sans Unicode"/>
                  <w:iCs/>
                  <w:lang w:val="en-US"/>
                </w:rPr>
                <w:t>Asisten</w:t>
              </w:r>
              <w:proofErr w:type="spellEnd"/>
              <w:r>
                <w:rPr>
                  <w:rFonts w:ascii="Gotham Book" w:hAnsi="Gotham Book" w:cs="Lucida Sans Unicode"/>
                  <w:iCs/>
                  <w:lang w:val="en-US"/>
                </w:rPr>
                <w:t xml:space="preserve"> </w:t>
              </w:r>
              <w:proofErr w:type="spellStart"/>
              <w:r>
                <w:rPr>
                  <w:rFonts w:ascii="Gotham Book" w:hAnsi="Gotham Book" w:cs="Lucida Sans Unicode"/>
                  <w:iCs/>
                  <w:lang w:val="en-US"/>
                </w:rPr>
                <w:t>Praktikum</w:t>
              </w:r>
              <w:proofErr w:type="spellEnd"/>
              <w:r>
                <w:rPr>
                  <w:rFonts w:ascii="Gotham Book" w:hAnsi="Gotham Book" w:cs="Lucida Sans Unicode"/>
                  <w:iCs/>
                  <w:lang w:val="en-US"/>
                </w:rPr>
                <w:t xml:space="preserve"> </w:t>
              </w:r>
              <w:proofErr w:type="spellStart"/>
              <w:r>
                <w:rPr>
                  <w:rFonts w:ascii="Gotham Book" w:hAnsi="Gotham Book" w:cs="Lucida Sans Unicode"/>
                  <w:iCs/>
                  <w:lang w:val="en-US"/>
                </w:rPr>
                <w:t>P</w:t>
              </w:r>
            </w:ins>
            <w:r w:rsidR="00D66606">
              <w:rPr>
                <w:rFonts w:ascii="Gotham Book" w:hAnsi="Gotham Book" w:cs="Lucida Sans Unicode"/>
                <w:iCs/>
                <w:lang w:val="en-US"/>
              </w:rPr>
              <w:t>emrograman</w:t>
            </w:r>
            <w:proofErr w:type="spellEnd"/>
            <w:r w:rsidR="00D66606"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ins w:id="9" w:author="Haluan Irsad" w:date="2013-05-05T02:57:00Z">
              <w:r>
                <w:rPr>
                  <w:rFonts w:ascii="Gotham Book" w:hAnsi="Gotham Book" w:cs="Lucida Sans Unicode"/>
                  <w:iCs/>
                  <w:lang w:val="en-US"/>
                </w:rPr>
                <w:t>B</w:t>
              </w:r>
            </w:ins>
            <w:r w:rsidR="00D66606">
              <w:rPr>
                <w:rFonts w:ascii="Gotham Book" w:hAnsi="Gotham Book" w:cs="Lucida Sans Unicode"/>
                <w:iCs/>
                <w:lang w:val="en-US"/>
              </w:rPr>
              <w:t>erorientasi</w:t>
            </w:r>
            <w:proofErr w:type="spellEnd"/>
            <w:r w:rsidR="00D66606"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ins w:id="10" w:author="Haluan Irsad" w:date="2013-05-05T02:57:00Z">
              <w:r>
                <w:rPr>
                  <w:rFonts w:ascii="Gotham Book" w:hAnsi="Gotham Book" w:cs="Lucida Sans Unicode"/>
                  <w:iCs/>
                  <w:lang w:val="en-US"/>
                </w:rPr>
                <w:t>O</w:t>
              </w:r>
            </w:ins>
            <w:r w:rsidR="00D66606">
              <w:rPr>
                <w:rFonts w:ascii="Gotham Book" w:hAnsi="Gotham Book" w:cs="Lucida Sans Unicode"/>
                <w:iCs/>
                <w:lang w:val="en-US"/>
              </w:rPr>
              <w:t>bjek</w:t>
            </w:r>
            <w:proofErr w:type="spellEnd"/>
          </w:p>
        </w:tc>
        <w:tc>
          <w:tcPr>
            <w:tcW w:w="3827" w:type="dxa"/>
          </w:tcPr>
          <w:p w14:paraId="6D55F994" w14:textId="77777777" w:rsidR="000A01AF" w:rsidRPr="000A01AF" w:rsidRDefault="000A01AF" w:rsidP="00057C68">
            <w:pPr>
              <w:tabs>
                <w:tab w:val="left" w:pos="3600"/>
                <w:tab w:val="left" w:pos="4500"/>
              </w:tabs>
              <w:jc w:val="center"/>
              <w:rPr>
                <w:ins w:id="11" w:author="Haluan Irsad" w:date="2013-05-05T02:57:00Z"/>
                <w:rFonts w:ascii="Gotham Book" w:hAnsi="Gotham Book" w:cs="Lucida Sans Unicode"/>
                <w:iCs/>
                <w:lang w:val="en-US"/>
              </w:rPr>
            </w:pPr>
            <w:moveToRangeStart w:id="12" w:author="Haluan Irsad" w:date="2013-05-05T02:57:00Z" w:name="move355485995"/>
            <w:moveTo w:id="13" w:author="Haluan Irsad" w:date="2013-05-05T02:57:00Z">
              <w:r>
                <w:rPr>
                  <w:rFonts w:ascii="Gotham Book" w:hAnsi="Gotham Book" w:cs="Lucida Sans Unicode"/>
                  <w:iCs/>
                  <w:lang w:val="en-US"/>
                </w:rPr>
                <w:t>2013</w:t>
              </w:r>
            </w:moveTo>
            <w:moveToRangeEnd w:id="12"/>
          </w:p>
        </w:tc>
      </w:tr>
      <w:tr w:rsidR="00232EA3" w:rsidRPr="006B2DD2" w14:paraId="6D55F999" w14:textId="77777777" w:rsidTr="00ED74ED">
        <w:trPr>
          <w:ins w:id="14" w:author="Haluan Irsad" w:date="2013-05-05T02:57:00Z"/>
        </w:trPr>
        <w:tc>
          <w:tcPr>
            <w:tcW w:w="817" w:type="dxa"/>
          </w:tcPr>
          <w:p w14:paraId="6D55F996" w14:textId="7002B0D1" w:rsidR="00232EA3" w:rsidRDefault="00FD2E78" w:rsidP="00057C68">
            <w:pPr>
              <w:tabs>
                <w:tab w:val="left" w:pos="3600"/>
                <w:tab w:val="left" w:pos="4500"/>
              </w:tabs>
              <w:jc w:val="center"/>
              <w:rPr>
                <w:ins w:id="15" w:author="Haluan Irsad" w:date="2013-05-05T02:57:00Z"/>
                <w:rFonts w:ascii="Gotham Book" w:hAnsi="Gotham Book" w:cs="Lucida Sans Unicode"/>
                <w:iCs/>
                <w:lang w:val="en-US"/>
              </w:rPr>
            </w:pPr>
            <w:r>
              <w:rPr>
                <w:rFonts w:ascii="Gotham Book" w:hAnsi="Gotham Book" w:cs="Lucida Sans Unicode"/>
                <w:iCs/>
                <w:lang w:val="en-US"/>
              </w:rPr>
              <w:t>7</w:t>
            </w:r>
          </w:p>
        </w:tc>
        <w:tc>
          <w:tcPr>
            <w:tcW w:w="4637" w:type="dxa"/>
          </w:tcPr>
          <w:p w14:paraId="6D55F997" w14:textId="1CCCA82A" w:rsidR="00232EA3" w:rsidRPr="00232EA3" w:rsidRDefault="00232EA3" w:rsidP="00540EC1">
            <w:pPr>
              <w:tabs>
                <w:tab w:val="left" w:pos="3600"/>
                <w:tab w:val="left" w:pos="4500"/>
              </w:tabs>
              <w:rPr>
                <w:ins w:id="16" w:author="Haluan Irsad" w:date="2013-05-05T02:57:00Z"/>
                <w:rFonts w:ascii="Gotham Book" w:hAnsi="Gotham Book" w:cs="Lucida Sans Unicode"/>
                <w:iCs/>
                <w:lang w:val="en-US"/>
              </w:rPr>
            </w:pPr>
            <w:proofErr w:type="spellStart"/>
            <w:ins w:id="17" w:author="Haluan Irsad" w:date="2013-05-05T02:57:00Z">
              <w:r>
                <w:rPr>
                  <w:rFonts w:ascii="Gotham Book" w:hAnsi="Gotham Book" w:cs="Lucida Sans Unicode"/>
                  <w:iCs/>
                  <w:lang w:val="en-US"/>
                </w:rPr>
                <w:t>Anggota</w:t>
              </w:r>
              <w:proofErr w:type="spellEnd"/>
              <w:r>
                <w:rPr>
                  <w:rFonts w:ascii="Gotham Book" w:hAnsi="Gotham Book" w:cs="Lucida Sans Unicode"/>
                  <w:iCs/>
                  <w:lang w:val="en-US"/>
                </w:rPr>
                <w:t xml:space="preserve"> </w:t>
              </w:r>
              <w:proofErr w:type="spellStart"/>
              <w:r>
                <w:rPr>
                  <w:rFonts w:ascii="Gotham Book" w:hAnsi="Gotham Book" w:cs="Lucida Sans Unicode"/>
                  <w:iCs/>
                  <w:lang w:val="en-US"/>
                </w:rPr>
                <w:t>Pan</w:t>
              </w:r>
            </w:ins>
            <w:r w:rsidR="00540EC1">
              <w:rPr>
                <w:rFonts w:ascii="Gotham Book" w:hAnsi="Gotham Book" w:cs="Lucida Sans Unicode"/>
                <w:iCs/>
                <w:lang w:val="en-US"/>
              </w:rPr>
              <w:t>itia</w:t>
            </w:r>
            <w:proofErr w:type="spellEnd"/>
            <w:r w:rsidR="00540EC1"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 w:rsidR="00540EC1">
              <w:rPr>
                <w:rFonts w:ascii="Gotham Book" w:hAnsi="Gotham Book" w:cs="Lucida Sans Unicode"/>
                <w:iCs/>
                <w:lang w:val="en-US"/>
              </w:rPr>
              <w:t>Khusu</w:t>
            </w:r>
            <w:ins w:id="18" w:author="Haluan Irsad" w:date="2013-05-05T02:57:00Z">
              <w:r>
                <w:rPr>
                  <w:rFonts w:ascii="Gotham Book" w:hAnsi="Gotham Book" w:cs="Lucida Sans Unicode"/>
                  <w:iCs/>
                  <w:lang w:val="en-US"/>
                </w:rPr>
                <w:t>s</w:t>
              </w:r>
            </w:ins>
            <w:proofErr w:type="spellEnd"/>
            <w:r w:rsidR="00540EC1">
              <w:rPr>
                <w:rFonts w:ascii="Gotham Book" w:hAnsi="Gotham Book" w:cs="Lucida Sans Unicode"/>
                <w:iCs/>
                <w:lang w:val="en-US"/>
              </w:rPr>
              <w:t xml:space="preserve"> </w:t>
            </w:r>
            <w:proofErr w:type="spellStart"/>
            <w:r w:rsidR="00540EC1">
              <w:rPr>
                <w:rFonts w:ascii="Gotham Book" w:hAnsi="Gotham Book" w:cs="Lucida Sans Unicode"/>
                <w:iCs/>
                <w:lang w:val="en-US"/>
              </w:rPr>
              <w:t>Perancangan</w:t>
            </w:r>
            <w:proofErr w:type="spellEnd"/>
            <w:ins w:id="19" w:author="Haluan Irsad" w:date="2013-05-05T02:57:00Z">
              <w:r>
                <w:rPr>
                  <w:rFonts w:ascii="Gotham Book" w:hAnsi="Gotham Book" w:cs="Lucida Sans Unicode"/>
                  <w:iCs/>
                  <w:lang w:val="en-US"/>
                </w:rPr>
                <w:t xml:space="preserve"> </w:t>
              </w:r>
              <w:proofErr w:type="spellStart"/>
              <w:r>
                <w:rPr>
                  <w:rFonts w:ascii="Gotham Book" w:hAnsi="Gotham Book" w:cs="Lucida Sans Unicode"/>
                  <w:iCs/>
                  <w:lang w:val="en-US"/>
                </w:rPr>
                <w:t>Pola</w:t>
              </w:r>
              <w:proofErr w:type="spellEnd"/>
              <w:r>
                <w:rPr>
                  <w:rFonts w:ascii="Gotham Book" w:hAnsi="Gotham Book" w:cs="Lucida Sans Unicode"/>
                  <w:iCs/>
                  <w:lang w:val="en-US"/>
                </w:rPr>
                <w:t xml:space="preserve"> </w:t>
              </w:r>
              <w:proofErr w:type="spellStart"/>
              <w:r>
                <w:rPr>
                  <w:rFonts w:ascii="Gotham Book" w:hAnsi="Gotham Book" w:cs="Lucida Sans Unicode"/>
                  <w:iCs/>
                  <w:lang w:val="en-US"/>
                </w:rPr>
                <w:t>Umum</w:t>
              </w:r>
              <w:proofErr w:type="spellEnd"/>
              <w:r>
                <w:rPr>
                  <w:rFonts w:ascii="Gotham Book" w:hAnsi="Gotham Book" w:cs="Lucida Sans Unicode"/>
                  <w:iCs/>
                  <w:lang w:val="en-US"/>
                </w:rPr>
                <w:t xml:space="preserve"> </w:t>
              </w:r>
              <w:proofErr w:type="spellStart"/>
              <w:r>
                <w:rPr>
                  <w:rFonts w:ascii="Gotham Book" w:hAnsi="Gotham Book" w:cs="Lucida Sans Unicode"/>
                  <w:iCs/>
                  <w:lang w:val="en-US"/>
                </w:rPr>
                <w:t>Kaderisasi</w:t>
              </w:r>
              <w:proofErr w:type="spellEnd"/>
              <w:r>
                <w:rPr>
                  <w:rFonts w:ascii="Gotham Book" w:hAnsi="Gotham Book" w:cs="Lucida Sans Unicode"/>
                  <w:iCs/>
                  <w:lang w:val="en-US"/>
                </w:rPr>
                <w:t xml:space="preserve"> IT Telkom</w:t>
              </w:r>
            </w:ins>
          </w:p>
        </w:tc>
        <w:tc>
          <w:tcPr>
            <w:tcW w:w="3827" w:type="dxa"/>
          </w:tcPr>
          <w:p w14:paraId="6D55F998" w14:textId="30B32E0E" w:rsidR="00232EA3" w:rsidRPr="00232EA3" w:rsidRDefault="00232EA3" w:rsidP="00057C68">
            <w:pPr>
              <w:tabs>
                <w:tab w:val="left" w:pos="3600"/>
                <w:tab w:val="left" w:pos="4500"/>
              </w:tabs>
              <w:jc w:val="center"/>
              <w:rPr>
                <w:ins w:id="20" w:author="Haluan Irsad" w:date="2013-05-05T02:57:00Z"/>
                <w:rFonts w:ascii="Gotham Book" w:hAnsi="Gotham Book" w:cs="Lucida Sans Unicode"/>
                <w:iCs/>
                <w:lang w:val="en-US"/>
              </w:rPr>
            </w:pPr>
            <w:ins w:id="21" w:author="Haluan Irsad" w:date="2013-05-05T02:57:00Z">
              <w:r>
                <w:rPr>
                  <w:rFonts w:ascii="Gotham Book" w:hAnsi="Gotham Book" w:cs="Lucida Sans Unicode"/>
                  <w:iCs/>
                  <w:lang w:val="en-US"/>
                </w:rPr>
                <w:t>2013</w:t>
              </w:r>
            </w:ins>
          </w:p>
        </w:tc>
      </w:tr>
    </w:tbl>
    <w:p w14:paraId="6D55F99A" w14:textId="77777777" w:rsidR="006B2DD2" w:rsidRDefault="006B2DD2" w:rsidP="009F1A59">
      <w:pPr>
        <w:tabs>
          <w:tab w:val="left" w:pos="3600"/>
          <w:tab w:val="left" w:pos="4500"/>
        </w:tabs>
        <w:rPr>
          <w:rFonts w:ascii="Gotham Book" w:hAnsi="Gotham Book" w:cs="Lucida Sans Unicode"/>
          <w:b/>
          <w:bCs/>
        </w:rPr>
      </w:pPr>
    </w:p>
    <w:p w14:paraId="6D55F99B" w14:textId="76485566" w:rsidR="0073709F" w:rsidRPr="0073709F" w:rsidRDefault="009F1A59" w:rsidP="009F1A59">
      <w:pPr>
        <w:tabs>
          <w:tab w:val="left" w:pos="3600"/>
          <w:tab w:val="left" w:pos="4500"/>
        </w:tabs>
        <w:rPr>
          <w:rFonts w:ascii="Gotham Book" w:hAnsi="Gotham Book" w:cs="Lucida Sans Unicode"/>
          <w:i/>
          <w:iCs/>
          <w:lang w:val="en-US"/>
        </w:rPr>
      </w:pPr>
      <w:r w:rsidRPr="006B2DD2">
        <w:rPr>
          <w:rFonts w:ascii="Gotham Book" w:hAnsi="Gotham Book" w:cs="Lucida Sans Unicode"/>
          <w:b/>
          <w:bCs/>
        </w:rPr>
        <w:t>Kecakapan Berbahasa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63"/>
        <w:gridCol w:w="2340"/>
        <w:gridCol w:w="1177"/>
        <w:gridCol w:w="1476"/>
        <w:gridCol w:w="1476"/>
        <w:gridCol w:w="1476"/>
      </w:tblGrid>
      <w:tr w:rsidR="009F1A59" w:rsidRPr="006B2DD2" w14:paraId="6D55F99F" w14:textId="77777777" w:rsidTr="00790CBC">
        <w:trPr>
          <w:jc w:val="center"/>
        </w:trPr>
        <w:tc>
          <w:tcPr>
            <w:tcW w:w="563" w:type="dxa"/>
            <w:vMerge w:val="restart"/>
            <w:vAlign w:val="center"/>
          </w:tcPr>
          <w:p w14:paraId="6D55F99C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No</w:t>
            </w:r>
          </w:p>
        </w:tc>
        <w:tc>
          <w:tcPr>
            <w:tcW w:w="2340" w:type="dxa"/>
            <w:vMerge w:val="restart"/>
            <w:vAlign w:val="center"/>
          </w:tcPr>
          <w:p w14:paraId="6D55F99D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 xml:space="preserve">Bahasa </w:t>
            </w:r>
          </w:p>
        </w:tc>
        <w:tc>
          <w:tcPr>
            <w:tcW w:w="5605" w:type="dxa"/>
            <w:gridSpan w:val="4"/>
            <w:vAlign w:val="center"/>
          </w:tcPr>
          <w:p w14:paraId="6D55F99E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Kemampuan</w:t>
            </w:r>
          </w:p>
        </w:tc>
      </w:tr>
      <w:tr w:rsidR="009F1A59" w:rsidRPr="006B2DD2" w14:paraId="6D55F9A6" w14:textId="77777777" w:rsidTr="00790CBC">
        <w:trPr>
          <w:jc w:val="center"/>
        </w:trPr>
        <w:tc>
          <w:tcPr>
            <w:tcW w:w="563" w:type="dxa"/>
            <w:vMerge/>
            <w:vAlign w:val="center"/>
          </w:tcPr>
          <w:p w14:paraId="6D55F9A0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</w:p>
        </w:tc>
        <w:tc>
          <w:tcPr>
            <w:tcW w:w="2340" w:type="dxa"/>
            <w:vMerge/>
            <w:vAlign w:val="center"/>
          </w:tcPr>
          <w:p w14:paraId="6D55F9A1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</w:p>
        </w:tc>
        <w:tc>
          <w:tcPr>
            <w:tcW w:w="1177" w:type="dxa"/>
            <w:vAlign w:val="center"/>
          </w:tcPr>
          <w:p w14:paraId="6D55F9A2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Membaca</w:t>
            </w:r>
          </w:p>
        </w:tc>
        <w:tc>
          <w:tcPr>
            <w:tcW w:w="1476" w:type="dxa"/>
            <w:vAlign w:val="center"/>
          </w:tcPr>
          <w:p w14:paraId="6D55F9A3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Menulis</w:t>
            </w:r>
          </w:p>
        </w:tc>
        <w:tc>
          <w:tcPr>
            <w:tcW w:w="1476" w:type="dxa"/>
            <w:vAlign w:val="center"/>
          </w:tcPr>
          <w:p w14:paraId="6D55F9A4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Berbicara</w:t>
            </w:r>
          </w:p>
        </w:tc>
        <w:tc>
          <w:tcPr>
            <w:tcW w:w="1476" w:type="dxa"/>
            <w:vAlign w:val="center"/>
          </w:tcPr>
          <w:p w14:paraId="6D55F9A5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Mendengar</w:t>
            </w:r>
          </w:p>
        </w:tc>
      </w:tr>
      <w:tr w:rsidR="009F1A59" w:rsidRPr="006B2DD2" w14:paraId="6D55F9AD" w14:textId="77777777" w:rsidTr="00790CBC">
        <w:trPr>
          <w:jc w:val="center"/>
        </w:trPr>
        <w:tc>
          <w:tcPr>
            <w:tcW w:w="563" w:type="dxa"/>
          </w:tcPr>
          <w:p w14:paraId="6D55F9A7" w14:textId="77777777" w:rsidR="009F1A59" w:rsidRPr="006218D6" w:rsidRDefault="006218D6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  <w:lang w:val="en-US"/>
              </w:rPr>
              <w:t>1</w:t>
            </w:r>
          </w:p>
        </w:tc>
        <w:tc>
          <w:tcPr>
            <w:tcW w:w="2340" w:type="dxa"/>
          </w:tcPr>
          <w:p w14:paraId="6D55F9A8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Indonesia</w:t>
            </w:r>
          </w:p>
        </w:tc>
        <w:tc>
          <w:tcPr>
            <w:tcW w:w="1177" w:type="dxa"/>
          </w:tcPr>
          <w:p w14:paraId="6D55F9A9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Baik</w:t>
            </w:r>
          </w:p>
        </w:tc>
        <w:tc>
          <w:tcPr>
            <w:tcW w:w="1476" w:type="dxa"/>
          </w:tcPr>
          <w:p w14:paraId="6D55F9AA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Baik</w:t>
            </w:r>
          </w:p>
        </w:tc>
        <w:tc>
          <w:tcPr>
            <w:tcW w:w="1476" w:type="dxa"/>
          </w:tcPr>
          <w:p w14:paraId="6D55F9AB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Baik</w:t>
            </w:r>
          </w:p>
        </w:tc>
        <w:tc>
          <w:tcPr>
            <w:tcW w:w="1476" w:type="dxa"/>
          </w:tcPr>
          <w:p w14:paraId="6D55F9AC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Baik</w:t>
            </w:r>
          </w:p>
        </w:tc>
      </w:tr>
      <w:tr w:rsidR="009F1A59" w:rsidRPr="006B2DD2" w14:paraId="6D55F9B4" w14:textId="77777777" w:rsidTr="00790CBC">
        <w:trPr>
          <w:jc w:val="center"/>
        </w:trPr>
        <w:tc>
          <w:tcPr>
            <w:tcW w:w="563" w:type="dxa"/>
          </w:tcPr>
          <w:p w14:paraId="6D55F9AE" w14:textId="77777777" w:rsidR="009F1A59" w:rsidRPr="006218D6" w:rsidRDefault="006218D6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  <w:lang w:val="en-US"/>
              </w:rPr>
              <w:t>2</w:t>
            </w:r>
          </w:p>
        </w:tc>
        <w:tc>
          <w:tcPr>
            <w:tcW w:w="2340" w:type="dxa"/>
          </w:tcPr>
          <w:p w14:paraId="6D55F9AF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Inggris</w:t>
            </w:r>
          </w:p>
        </w:tc>
        <w:tc>
          <w:tcPr>
            <w:tcW w:w="1177" w:type="dxa"/>
          </w:tcPr>
          <w:p w14:paraId="6D55F9B0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Baik</w:t>
            </w:r>
          </w:p>
        </w:tc>
        <w:tc>
          <w:tcPr>
            <w:tcW w:w="1476" w:type="dxa"/>
          </w:tcPr>
          <w:p w14:paraId="6D55F9B1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Baik</w:t>
            </w:r>
          </w:p>
        </w:tc>
        <w:tc>
          <w:tcPr>
            <w:tcW w:w="1476" w:type="dxa"/>
          </w:tcPr>
          <w:p w14:paraId="6D55F9B2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Baik</w:t>
            </w:r>
          </w:p>
        </w:tc>
        <w:tc>
          <w:tcPr>
            <w:tcW w:w="1476" w:type="dxa"/>
          </w:tcPr>
          <w:p w14:paraId="6D55F9B3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Cukup baik</w:t>
            </w:r>
          </w:p>
        </w:tc>
      </w:tr>
    </w:tbl>
    <w:p w14:paraId="6D55F9B5" w14:textId="77777777" w:rsidR="00790CBC" w:rsidRDefault="00790CBC" w:rsidP="009F1A59">
      <w:pPr>
        <w:tabs>
          <w:tab w:val="left" w:pos="3600"/>
          <w:tab w:val="left" w:pos="4500"/>
        </w:tabs>
        <w:rPr>
          <w:rFonts w:ascii="Gotham Book" w:hAnsi="Gotham Book" w:cs="Lucida Sans Unicode"/>
          <w:b/>
          <w:bCs/>
        </w:rPr>
      </w:pPr>
    </w:p>
    <w:p w14:paraId="6D55F9B6" w14:textId="77777777" w:rsidR="009F1A59" w:rsidRPr="006B2DD2" w:rsidRDefault="009F1A59" w:rsidP="009F1A59">
      <w:pPr>
        <w:tabs>
          <w:tab w:val="left" w:pos="3600"/>
          <w:tab w:val="left" w:pos="4500"/>
        </w:tabs>
        <w:rPr>
          <w:rFonts w:ascii="Gotham Book" w:hAnsi="Gotham Book" w:cs="Lucida Sans Unicode"/>
          <w:i/>
          <w:iCs/>
        </w:rPr>
      </w:pPr>
      <w:r w:rsidRPr="006B2DD2">
        <w:rPr>
          <w:rFonts w:ascii="Gotham Book" w:hAnsi="Gotham Book" w:cs="Lucida Sans Unicode"/>
          <w:b/>
          <w:bCs/>
        </w:rPr>
        <w:t xml:space="preserve">Skill Komputer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63"/>
        <w:gridCol w:w="3053"/>
        <w:gridCol w:w="3332"/>
      </w:tblGrid>
      <w:tr w:rsidR="009F1A59" w:rsidRPr="006B2DD2" w14:paraId="6D55F9BA" w14:textId="77777777" w:rsidTr="007427DA">
        <w:trPr>
          <w:trHeight w:val="625"/>
          <w:jc w:val="center"/>
        </w:trPr>
        <w:tc>
          <w:tcPr>
            <w:tcW w:w="563" w:type="dxa"/>
            <w:vAlign w:val="center"/>
          </w:tcPr>
          <w:p w14:paraId="6D55F9B7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No</w:t>
            </w:r>
          </w:p>
        </w:tc>
        <w:tc>
          <w:tcPr>
            <w:tcW w:w="3053" w:type="dxa"/>
            <w:vAlign w:val="center"/>
          </w:tcPr>
          <w:p w14:paraId="6D55F9B8" w14:textId="77777777" w:rsidR="009F1A59" w:rsidRPr="006B2DD2" w:rsidRDefault="009F1A59" w:rsidP="00E05914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Program</w:t>
            </w:r>
          </w:p>
        </w:tc>
        <w:tc>
          <w:tcPr>
            <w:tcW w:w="3332" w:type="dxa"/>
            <w:vAlign w:val="center"/>
          </w:tcPr>
          <w:p w14:paraId="6D55F9B9" w14:textId="77777777" w:rsidR="009F1A59" w:rsidRPr="006B2DD2" w:rsidRDefault="009F1A59" w:rsidP="009F1A59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Penguasaan</w:t>
            </w:r>
          </w:p>
        </w:tc>
      </w:tr>
      <w:tr w:rsidR="009F1A59" w:rsidRPr="006B2DD2" w14:paraId="6D55F9BE" w14:textId="77777777" w:rsidTr="007427DA">
        <w:trPr>
          <w:jc w:val="center"/>
        </w:trPr>
        <w:tc>
          <w:tcPr>
            <w:tcW w:w="563" w:type="dxa"/>
          </w:tcPr>
          <w:p w14:paraId="6D55F9BB" w14:textId="77777777" w:rsidR="009F1A59" w:rsidRPr="006B2DD2" w:rsidRDefault="009F1A59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1</w:t>
            </w:r>
          </w:p>
        </w:tc>
        <w:tc>
          <w:tcPr>
            <w:tcW w:w="3053" w:type="dxa"/>
          </w:tcPr>
          <w:p w14:paraId="6D55F9BC" w14:textId="77777777" w:rsidR="009F1A59" w:rsidRPr="006B2DD2" w:rsidRDefault="009F1A59" w:rsidP="006218D6">
            <w:pPr>
              <w:tabs>
                <w:tab w:val="left" w:pos="3600"/>
                <w:tab w:val="left" w:pos="4500"/>
              </w:tabs>
              <w:jc w:val="both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Microsoft office</w:t>
            </w:r>
          </w:p>
        </w:tc>
        <w:tc>
          <w:tcPr>
            <w:tcW w:w="3332" w:type="dxa"/>
          </w:tcPr>
          <w:p w14:paraId="6D55F9BD" w14:textId="77777777" w:rsidR="009F1A59" w:rsidRPr="006B2DD2" w:rsidRDefault="009F1A59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Baik</w:t>
            </w:r>
          </w:p>
        </w:tc>
      </w:tr>
      <w:tr w:rsidR="009F1A59" w:rsidRPr="006B2DD2" w14:paraId="6D55F9C2" w14:textId="77777777" w:rsidTr="007427DA">
        <w:trPr>
          <w:jc w:val="center"/>
        </w:trPr>
        <w:tc>
          <w:tcPr>
            <w:tcW w:w="563" w:type="dxa"/>
          </w:tcPr>
          <w:p w14:paraId="6D55F9BF" w14:textId="77777777" w:rsidR="009F1A59" w:rsidRPr="006B2DD2" w:rsidRDefault="009F1A59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2</w:t>
            </w:r>
          </w:p>
        </w:tc>
        <w:tc>
          <w:tcPr>
            <w:tcW w:w="3053" w:type="dxa"/>
          </w:tcPr>
          <w:p w14:paraId="6D55F9C0" w14:textId="77777777" w:rsidR="009F1A59" w:rsidRPr="006218D6" w:rsidRDefault="006218D6" w:rsidP="006218D6">
            <w:pPr>
              <w:tabs>
                <w:tab w:val="left" w:pos="3600"/>
                <w:tab w:val="left" w:pos="4500"/>
              </w:tabs>
              <w:jc w:val="both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  <w:lang w:val="en-US"/>
              </w:rPr>
              <w:t>Blender</w:t>
            </w:r>
          </w:p>
        </w:tc>
        <w:tc>
          <w:tcPr>
            <w:tcW w:w="3332" w:type="dxa"/>
          </w:tcPr>
          <w:p w14:paraId="6D55F9C1" w14:textId="77777777" w:rsidR="009F1A59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proofErr w:type="spellStart"/>
            <w:r>
              <w:rPr>
                <w:rFonts w:ascii="Gotham Book" w:hAnsi="Gotham Book" w:cs="Lucida Sans Unicode"/>
                <w:lang w:val="en-US"/>
              </w:rPr>
              <w:t>Baik</w:t>
            </w:r>
            <w:proofErr w:type="spellEnd"/>
          </w:p>
        </w:tc>
      </w:tr>
      <w:tr w:rsidR="009F1A59" w:rsidRPr="006B2DD2" w14:paraId="6D55F9C6" w14:textId="77777777" w:rsidTr="007427DA">
        <w:trPr>
          <w:jc w:val="center"/>
        </w:trPr>
        <w:tc>
          <w:tcPr>
            <w:tcW w:w="563" w:type="dxa"/>
          </w:tcPr>
          <w:p w14:paraId="6D55F9C3" w14:textId="77777777" w:rsidR="009F1A59" w:rsidRPr="006B2DD2" w:rsidRDefault="009F1A59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3</w:t>
            </w:r>
          </w:p>
        </w:tc>
        <w:tc>
          <w:tcPr>
            <w:tcW w:w="3053" w:type="dxa"/>
          </w:tcPr>
          <w:p w14:paraId="6D55F9C4" w14:textId="77777777" w:rsidR="009F1A59" w:rsidRPr="006218D6" w:rsidRDefault="006218D6" w:rsidP="006218D6">
            <w:pPr>
              <w:tabs>
                <w:tab w:val="left" w:pos="3600"/>
                <w:tab w:val="left" w:pos="4500"/>
              </w:tabs>
              <w:jc w:val="both"/>
              <w:rPr>
                <w:rFonts w:ascii="Gotham Book" w:hAnsi="Gotham Book" w:cs="Lucida Sans Unicode"/>
                <w:lang w:val="en-US"/>
              </w:rPr>
            </w:pPr>
            <w:proofErr w:type="spellStart"/>
            <w:r>
              <w:rPr>
                <w:rFonts w:ascii="Gotham Book" w:hAnsi="Gotham Book" w:cs="Lucida Sans Unicode"/>
                <w:lang w:val="en-US"/>
              </w:rPr>
              <w:t>Netbeans</w:t>
            </w:r>
            <w:proofErr w:type="spellEnd"/>
          </w:p>
        </w:tc>
        <w:tc>
          <w:tcPr>
            <w:tcW w:w="3332" w:type="dxa"/>
          </w:tcPr>
          <w:p w14:paraId="6D55F9C5" w14:textId="77777777" w:rsidR="009F1A59" w:rsidRPr="006B2DD2" w:rsidRDefault="00790CBC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>
              <w:rPr>
                <w:rFonts w:ascii="Gotham Book" w:hAnsi="Gotham Book" w:cs="Lucida Sans Unicode"/>
              </w:rPr>
              <w:t>Baik</w:t>
            </w:r>
          </w:p>
        </w:tc>
      </w:tr>
      <w:tr w:rsidR="009F1A59" w:rsidRPr="006B2DD2" w14:paraId="6D55F9CA" w14:textId="77777777" w:rsidTr="007427DA">
        <w:trPr>
          <w:jc w:val="center"/>
        </w:trPr>
        <w:tc>
          <w:tcPr>
            <w:tcW w:w="563" w:type="dxa"/>
          </w:tcPr>
          <w:p w14:paraId="6D55F9C7" w14:textId="77777777" w:rsidR="009F1A59" w:rsidRPr="006B2DD2" w:rsidRDefault="009F1A59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 w:rsidRPr="006B2DD2">
              <w:rPr>
                <w:rFonts w:ascii="Gotham Book" w:hAnsi="Gotham Book" w:cs="Lucida Sans Unicode"/>
              </w:rPr>
              <w:t>4</w:t>
            </w:r>
          </w:p>
        </w:tc>
        <w:tc>
          <w:tcPr>
            <w:tcW w:w="3053" w:type="dxa"/>
          </w:tcPr>
          <w:p w14:paraId="6D55F9C8" w14:textId="77777777" w:rsidR="009F1A59" w:rsidRPr="006218D6" w:rsidRDefault="006218D6" w:rsidP="006218D6">
            <w:pPr>
              <w:tabs>
                <w:tab w:val="left" w:pos="3600"/>
                <w:tab w:val="left" w:pos="4500"/>
              </w:tabs>
              <w:jc w:val="both"/>
              <w:rPr>
                <w:rFonts w:ascii="Gotham Book" w:hAnsi="Gotham Book" w:cs="Lucida Sans Unicode"/>
                <w:lang w:val="en-US"/>
              </w:rPr>
            </w:pPr>
            <w:r>
              <w:rPr>
                <w:rFonts w:ascii="Gotham Book" w:hAnsi="Gotham Book" w:cs="Lucida Sans Unicode"/>
                <w:lang w:val="en-US"/>
              </w:rPr>
              <w:t>Code Block</w:t>
            </w:r>
          </w:p>
        </w:tc>
        <w:tc>
          <w:tcPr>
            <w:tcW w:w="3332" w:type="dxa"/>
          </w:tcPr>
          <w:p w14:paraId="6D55F9C9" w14:textId="77777777" w:rsidR="009F1A59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proofErr w:type="spellStart"/>
            <w:r>
              <w:rPr>
                <w:rFonts w:ascii="Gotham Book" w:hAnsi="Gotham Book" w:cs="Lucida Sans Unicode"/>
                <w:lang w:val="en-US"/>
              </w:rPr>
              <w:t>Baik</w:t>
            </w:r>
            <w:proofErr w:type="spellEnd"/>
          </w:p>
        </w:tc>
      </w:tr>
      <w:tr w:rsidR="00790CBC" w:rsidRPr="006B2DD2" w14:paraId="6D55F9CE" w14:textId="77777777" w:rsidTr="007427DA">
        <w:trPr>
          <w:jc w:val="center"/>
        </w:trPr>
        <w:tc>
          <w:tcPr>
            <w:tcW w:w="563" w:type="dxa"/>
          </w:tcPr>
          <w:p w14:paraId="6D55F9CB" w14:textId="77777777" w:rsidR="00790CBC" w:rsidRPr="006B2DD2" w:rsidRDefault="00790CBC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>
              <w:rPr>
                <w:rFonts w:ascii="Gotham Book" w:hAnsi="Gotham Book" w:cs="Lucida Sans Unicode"/>
              </w:rPr>
              <w:t>5</w:t>
            </w:r>
          </w:p>
        </w:tc>
        <w:tc>
          <w:tcPr>
            <w:tcW w:w="3053" w:type="dxa"/>
          </w:tcPr>
          <w:p w14:paraId="6D55F9CC" w14:textId="77777777" w:rsidR="00790CBC" w:rsidRPr="006B2DD2" w:rsidRDefault="006218D6" w:rsidP="006218D6">
            <w:pPr>
              <w:tabs>
                <w:tab w:val="left" w:pos="3600"/>
                <w:tab w:val="left" w:pos="4500"/>
              </w:tabs>
              <w:jc w:val="both"/>
              <w:rPr>
                <w:rFonts w:ascii="Gotham Book" w:hAnsi="Gotham Book" w:cs="Lucida Sans Unicode"/>
              </w:rPr>
            </w:pPr>
            <w:r>
              <w:rPr>
                <w:rFonts w:ascii="Gotham Book" w:hAnsi="Gotham Book" w:cs="Lucida Sans Unicode"/>
                <w:lang w:val="en-US"/>
              </w:rPr>
              <w:t>Visual Studio</w:t>
            </w:r>
          </w:p>
        </w:tc>
        <w:tc>
          <w:tcPr>
            <w:tcW w:w="3332" w:type="dxa"/>
          </w:tcPr>
          <w:p w14:paraId="6D55F9CD" w14:textId="77777777" w:rsidR="00790CBC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lang w:val="en-US"/>
              </w:rPr>
            </w:pPr>
            <w:proofErr w:type="spellStart"/>
            <w:r>
              <w:rPr>
                <w:rFonts w:ascii="Gotham Book" w:hAnsi="Gotham Book" w:cs="Lucida Sans Unicode"/>
                <w:lang w:val="en-US"/>
              </w:rPr>
              <w:t>Baik</w:t>
            </w:r>
            <w:proofErr w:type="spellEnd"/>
          </w:p>
        </w:tc>
      </w:tr>
      <w:tr w:rsidR="00C239DB" w:rsidRPr="006B2DD2" w14:paraId="6D55F9D2" w14:textId="77777777" w:rsidTr="007427DA">
        <w:trPr>
          <w:jc w:val="center"/>
        </w:trPr>
        <w:tc>
          <w:tcPr>
            <w:tcW w:w="563" w:type="dxa"/>
          </w:tcPr>
          <w:p w14:paraId="6D55F9CF" w14:textId="77777777" w:rsidR="00C239DB" w:rsidRDefault="00C239DB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>
              <w:rPr>
                <w:rFonts w:ascii="Gotham Book" w:hAnsi="Gotham Book" w:cs="Lucida Sans Unicode"/>
              </w:rPr>
              <w:t>6</w:t>
            </w:r>
          </w:p>
        </w:tc>
        <w:tc>
          <w:tcPr>
            <w:tcW w:w="3053" w:type="dxa"/>
          </w:tcPr>
          <w:p w14:paraId="6D55F9D0" w14:textId="77777777" w:rsidR="00C239DB" w:rsidRPr="006218D6" w:rsidRDefault="006218D6" w:rsidP="006218D6">
            <w:pPr>
              <w:tabs>
                <w:tab w:val="left" w:pos="3600"/>
                <w:tab w:val="left" w:pos="4500"/>
              </w:tabs>
              <w:jc w:val="both"/>
              <w:rPr>
                <w:rFonts w:ascii="Gotham Book" w:hAnsi="Gotham Book" w:cs="Lucida Sans Unicode"/>
                <w:lang w:val="en-US"/>
              </w:rPr>
            </w:pPr>
            <w:proofErr w:type="spellStart"/>
            <w:r>
              <w:rPr>
                <w:rFonts w:ascii="Gotham Book" w:hAnsi="Gotham Book" w:cs="Lucida Sans Unicode"/>
                <w:lang w:val="en-US"/>
              </w:rPr>
              <w:t>Aptana</w:t>
            </w:r>
            <w:proofErr w:type="spellEnd"/>
            <w:r>
              <w:rPr>
                <w:rFonts w:ascii="Gotham Book" w:hAnsi="Gotham Book" w:cs="Lucida Sans Unicode"/>
                <w:lang w:val="en-US"/>
              </w:rPr>
              <w:t xml:space="preserve"> Studio</w:t>
            </w:r>
          </w:p>
        </w:tc>
        <w:tc>
          <w:tcPr>
            <w:tcW w:w="3332" w:type="dxa"/>
          </w:tcPr>
          <w:p w14:paraId="6D55F9D1" w14:textId="77777777" w:rsidR="00C239DB" w:rsidRPr="006B2DD2" w:rsidRDefault="00C239DB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</w:rPr>
            </w:pPr>
            <w:r>
              <w:rPr>
                <w:rFonts w:ascii="Gotham Book" w:hAnsi="Gotham Book" w:cs="Lucida Sans Unicode"/>
              </w:rPr>
              <w:t>Baik</w:t>
            </w:r>
          </w:p>
        </w:tc>
      </w:tr>
    </w:tbl>
    <w:p w14:paraId="6D55F9D3" w14:textId="77777777" w:rsidR="006B2DD2" w:rsidRDefault="006B2DD2" w:rsidP="009F1A59">
      <w:pPr>
        <w:tabs>
          <w:tab w:val="left" w:pos="3600"/>
          <w:tab w:val="left" w:pos="4500"/>
        </w:tabs>
        <w:rPr>
          <w:rFonts w:ascii="Gotham Book" w:hAnsi="Gotham Book" w:cs="Lucida Sans Unicode"/>
          <w:b/>
          <w:bCs/>
          <w:lang w:val="en-US"/>
        </w:rPr>
      </w:pPr>
    </w:p>
    <w:p w14:paraId="6D55F9D4" w14:textId="77777777" w:rsidR="0073709F" w:rsidRDefault="006218D6" w:rsidP="009F1A59">
      <w:pPr>
        <w:tabs>
          <w:tab w:val="left" w:pos="3600"/>
          <w:tab w:val="left" w:pos="4500"/>
        </w:tabs>
        <w:rPr>
          <w:rFonts w:ascii="Gotham Book" w:hAnsi="Gotham Book" w:cs="Lucida Sans Unicode"/>
          <w:b/>
          <w:bCs/>
          <w:lang w:val="en-US"/>
        </w:rPr>
      </w:pPr>
      <w:proofErr w:type="spellStart"/>
      <w:r>
        <w:rPr>
          <w:rFonts w:ascii="Gotham Book" w:hAnsi="Gotham Book" w:cs="Lucida Sans Unicode"/>
          <w:b/>
          <w:bCs/>
          <w:lang w:val="en-US"/>
        </w:rPr>
        <w:t>Bahasa</w:t>
      </w:r>
      <w:proofErr w:type="spellEnd"/>
      <w:r>
        <w:rPr>
          <w:rFonts w:ascii="Gotham Book" w:hAnsi="Gotham Book" w:cs="Lucida Sans Unicode"/>
          <w:b/>
          <w:bCs/>
          <w:lang w:val="en-US"/>
        </w:rPr>
        <w:t xml:space="preserve"> </w:t>
      </w:r>
      <w:proofErr w:type="spellStart"/>
      <w:r>
        <w:rPr>
          <w:rFonts w:ascii="Gotham Book" w:hAnsi="Gotham Book" w:cs="Lucida Sans Unicode"/>
          <w:b/>
          <w:bCs/>
          <w:lang w:val="en-US"/>
        </w:rPr>
        <w:t>Pemrograman</w:t>
      </w:r>
      <w:proofErr w:type="spellEnd"/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540"/>
        <w:gridCol w:w="3150"/>
        <w:gridCol w:w="3240"/>
      </w:tblGrid>
      <w:tr w:rsidR="006218D6" w14:paraId="6D55F9D8" w14:textId="77777777" w:rsidTr="006218D6">
        <w:tc>
          <w:tcPr>
            <w:tcW w:w="540" w:type="dxa"/>
          </w:tcPr>
          <w:p w14:paraId="6D55F9D5" w14:textId="77777777" w:rsidR="006218D6" w:rsidRDefault="006218D6" w:rsidP="009F1A59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  <w:b/>
                <w:bCs/>
                <w:lang w:val="en-US"/>
              </w:rPr>
            </w:pPr>
            <w:r>
              <w:rPr>
                <w:rFonts w:ascii="Gotham Book" w:hAnsi="Gotham Book" w:cs="Lucida Sans Unicode"/>
                <w:b/>
                <w:bCs/>
                <w:lang w:val="en-US"/>
              </w:rPr>
              <w:t>NO</w:t>
            </w:r>
          </w:p>
        </w:tc>
        <w:tc>
          <w:tcPr>
            <w:tcW w:w="3150" w:type="dxa"/>
          </w:tcPr>
          <w:p w14:paraId="6D55F9D6" w14:textId="77777777" w:rsidR="006218D6" w:rsidRDefault="006218D6" w:rsidP="009F1A59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  <w:b/>
                <w:bCs/>
                <w:lang w:val="en-US"/>
              </w:rPr>
            </w:pPr>
            <w:r>
              <w:rPr>
                <w:rFonts w:ascii="Gotham Book" w:hAnsi="Gotham Book" w:cs="Lucida Sans Unicode"/>
                <w:b/>
                <w:bCs/>
                <w:lang w:val="en-US"/>
              </w:rPr>
              <w:t>BAHASA</w:t>
            </w:r>
          </w:p>
        </w:tc>
        <w:tc>
          <w:tcPr>
            <w:tcW w:w="3240" w:type="dxa"/>
          </w:tcPr>
          <w:p w14:paraId="6D55F9D7" w14:textId="77777777" w:rsidR="006218D6" w:rsidRDefault="006218D6" w:rsidP="009F1A59">
            <w:pPr>
              <w:tabs>
                <w:tab w:val="left" w:pos="3600"/>
                <w:tab w:val="left" w:pos="4500"/>
              </w:tabs>
              <w:rPr>
                <w:rFonts w:ascii="Gotham Book" w:hAnsi="Gotham Book" w:cs="Lucida Sans Unicode"/>
                <w:b/>
                <w:bCs/>
                <w:lang w:val="en-US"/>
              </w:rPr>
            </w:pPr>
            <w:r>
              <w:rPr>
                <w:rFonts w:ascii="Gotham Book" w:hAnsi="Gotham Book" w:cs="Lucida Sans Unicode"/>
                <w:b/>
                <w:bCs/>
                <w:lang w:val="en-US"/>
              </w:rPr>
              <w:t>PENGUASAAN</w:t>
            </w:r>
          </w:p>
        </w:tc>
      </w:tr>
      <w:tr w:rsidR="006218D6" w14:paraId="6D55F9DC" w14:textId="77777777" w:rsidTr="006218D6">
        <w:tc>
          <w:tcPr>
            <w:tcW w:w="540" w:type="dxa"/>
          </w:tcPr>
          <w:p w14:paraId="6D55F9D9" w14:textId="77777777" w:rsidR="006218D6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Cs/>
                <w:lang w:val="en-US"/>
              </w:rPr>
            </w:pPr>
            <w:r w:rsidRPr="006218D6">
              <w:rPr>
                <w:rFonts w:ascii="Gotham Book" w:hAnsi="Gotham Book" w:cs="Lucida Sans Unicode"/>
                <w:bCs/>
                <w:lang w:val="en-US"/>
              </w:rPr>
              <w:t>1</w:t>
            </w:r>
          </w:p>
        </w:tc>
        <w:tc>
          <w:tcPr>
            <w:tcW w:w="3150" w:type="dxa"/>
          </w:tcPr>
          <w:p w14:paraId="6D55F9DA" w14:textId="77777777" w:rsidR="006218D6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Cs/>
                <w:lang w:val="en-US"/>
              </w:rPr>
            </w:pPr>
            <w:r w:rsidRPr="006218D6">
              <w:rPr>
                <w:rFonts w:ascii="Gotham Book" w:hAnsi="Gotham Book" w:cs="Lucida Sans Unicode"/>
                <w:bCs/>
                <w:lang w:val="en-US"/>
              </w:rPr>
              <w:t>Pascal</w:t>
            </w:r>
          </w:p>
        </w:tc>
        <w:tc>
          <w:tcPr>
            <w:tcW w:w="3240" w:type="dxa"/>
          </w:tcPr>
          <w:p w14:paraId="6D55F9DB" w14:textId="77777777" w:rsidR="006218D6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Cs/>
                <w:lang w:val="en-US"/>
              </w:rPr>
            </w:pPr>
            <w:proofErr w:type="spellStart"/>
            <w:r w:rsidRPr="006218D6">
              <w:rPr>
                <w:rFonts w:ascii="Gotham Book" w:hAnsi="Gotham Book" w:cs="Lucida Sans Unicode"/>
                <w:bCs/>
                <w:lang w:val="en-US"/>
              </w:rPr>
              <w:t>Baik</w:t>
            </w:r>
            <w:proofErr w:type="spellEnd"/>
          </w:p>
        </w:tc>
      </w:tr>
      <w:tr w:rsidR="006218D6" w14:paraId="6D55F9E0" w14:textId="77777777" w:rsidTr="006218D6">
        <w:tc>
          <w:tcPr>
            <w:tcW w:w="540" w:type="dxa"/>
          </w:tcPr>
          <w:p w14:paraId="6D55F9DD" w14:textId="77777777" w:rsidR="006218D6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Cs/>
                <w:lang w:val="en-US"/>
              </w:rPr>
            </w:pPr>
            <w:r w:rsidRPr="006218D6">
              <w:rPr>
                <w:rFonts w:ascii="Gotham Book" w:hAnsi="Gotham Book" w:cs="Lucida Sans Unicode"/>
                <w:bCs/>
                <w:lang w:val="en-US"/>
              </w:rPr>
              <w:t>2</w:t>
            </w:r>
          </w:p>
        </w:tc>
        <w:tc>
          <w:tcPr>
            <w:tcW w:w="3150" w:type="dxa"/>
          </w:tcPr>
          <w:p w14:paraId="6D55F9DE" w14:textId="77777777" w:rsidR="006218D6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Cs/>
                <w:lang w:val="en-US"/>
              </w:rPr>
            </w:pPr>
            <w:r w:rsidRPr="006218D6">
              <w:rPr>
                <w:rFonts w:ascii="Gotham Book" w:hAnsi="Gotham Book" w:cs="Lucida Sans Unicode"/>
                <w:bCs/>
                <w:lang w:val="en-US"/>
              </w:rPr>
              <w:t>C/C++</w:t>
            </w:r>
          </w:p>
        </w:tc>
        <w:tc>
          <w:tcPr>
            <w:tcW w:w="3240" w:type="dxa"/>
          </w:tcPr>
          <w:p w14:paraId="6D55F9DF" w14:textId="77777777" w:rsidR="006218D6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Cs/>
                <w:lang w:val="en-US"/>
              </w:rPr>
            </w:pPr>
            <w:proofErr w:type="spellStart"/>
            <w:r w:rsidRPr="006218D6">
              <w:rPr>
                <w:rFonts w:ascii="Gotham Book" w:hAnsi="Gotham Book" w:cs="Lucida Sans Unicode"/>
                <w:bCs/>
                <w:lang w:val="en-US"/>
              </w:rPr>
              <w:t>Baik</w:t>
            </w:r>
            <w:proofErr w:type="spellEnd"/>
          </w:p>
        </w:tc>
      </w:tr>
      <w:tr w:rsidR="006218D6" w14:paraId="6D55F9E4" w14:textId="77777777" w:rsidTr="006218D6">
        <w:tc>
          <w:tcPr>
            <w:tcW w:w="540" w:type="dxa"/>
          </w:tcPr>
          <w:p w14:paraId="6D55F9E1" w14:textId="77777777" w:rsidR="006218D6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Cs/>
                <w:lang w:val="en-US"/>
              </w:rPr>
            </w:pPr>
            <w:r w:rsidRPr="006218D6">
              <w:rPr>
                <w:rFonts w:ascii="Gotham Book" w:hAnsi="Gotham Book" w:cs="Lucida Sans Unicode"/>
                <w:bCs/>
                <w:lang w:val="en-US"/>
              </w:rPr>
              <w:t>3</w:t>
            </w:r>
          </w:p>
        </w:tc>
        <w:tc>
          <w:tcPr>
            <w:tcW w:w="3150" w:type="dxa"/>
          </w:tcPr>
          <w:p w14:paraId="6D55F9E2" w14:textId="77777777" w:rsidR="006218D6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Cs/>
                <w:lang w:val="en-US"/>
              </w:rPr>
            </w:pPr>
            <w:r w:rsidRPr="006218D6">
              <w:rPr>
                <w:rFonts w:ascii="Gotham Book" w:hAnsi="Gotham Book" w:cs="Lucida Sans Unicode"/>
                <w:bCs/>
                <w:lang w:val="en-US"/>
              </w:rPr>
              <w:t>Java</w:t>
            </w:r>
          </w:p>
        </w:tc>
        <w:tc>
          <w:tcPr>
            <w:tcW w:w="3240" w:type="dxa"/>
          </w:tcPr>
          <w:p w14:paraId="6D55F9E3" w14:textId="77777777" w:rsidR="006218D6" w:rsidRPr="006218D6" w:rsidRDefault="006218D6" w:rsidP="006218D6">
            <w:pPr>
              <w:tabs>
                <w:tab w:val="left" w:pos="3600"/>
                <w:tab w:val="left" w:pos="4500"/>
              </w:tabs>
              <w:jc w:val="center"/>
              <w:rPr>
                <w:rFonts w:ascii="Gotham Book" w:hAnsi="Gotham Book" w:cs="Lucida Sans Unicode"/>
                <w:bCs/>
                <w:lang w:val="en-US"/>
              </w:rPr>
            </w:pPr>
            <w:proofErr w:type="spellStart"/>
            <w:r w:rsidRPr="006218D6">
              <w:rPr>
                <w:rFonts w:ascii="Gotham Book" w:hAnsi="Gotham Book" w:cs="Lucida Sans Unicode"/>
                <w:bCs/>
                <w:lang w:val="en-US"/>
              </w:rPr>
              <w:t>Baik</w:t>
            </w:r>
            <w:proofErr w:type="spellEnd"/>
          </w:p>
        </w:tc>
      </w:tr>
      <w:tr w:rsidR="00232EA3" w14:paraId="6D55F9E8" w14:textId="77777777" w:rsidTr="006218D6">
        <w:trPr>
          <w:ins w:id="22" w:author="Haluan Irsad" w:date="2013-05-05T02:57:00Z"/>
        </w:trPr>
        <w:tc>
          <w:tcPr>
            <w:tcW w:w="540" w:type="dxa"/>
          </w:tcPr>
          <w:p w14:paraId="6D55F9E5" w14:textId="77777777" w:rsidR="00232EA3" w:rsidRPr="006218D6" w:rsidRDefault="00232EA3" w:rsidP="006218D6">
            <w:pPr>
              <w:tabs>
                <w:tab w:val="left" w:pos="3600"/>
                <w:tab w:val="left" w:pos="4500"/>
              </w:tabs>
              <w:jc w:val="center"/>
              <w:rPr>
                <w:ins w:id="23" w:author="Haluan Irsad" w:date="2013-05-05T02:57:00Z"/>
                <w:rFonts w:ascii="Gotham Book" w:hAnsi="Gotham Book" w:cs="Lucida Sans Unicode"/>
                <w:bCs/>
                <w:lang w:val="en-US"/>
              </w:rPr>
            </w:pPr>
            <w:ins w:id="24" w:author="Haluan Irsad" w:date="2013-05-05T02:57:00Z">
              <w:r>
                <w:rPr>
                  <w:rFonts w:ascii="Gotham Book" w:hAnsi="Gotham Book" w:cs="Lucida Sans Unicode"/>
                  <w:bCs/>
                  <w:lang w:val="en-US"/>
                </w:rPr>
                <w:t>4</w:t>
              </w:r>
            </w:ins>
          </w:p>
        </w:tc>
        <w:tc>
          <w:tcPr>
            <w:tcW w:w="3150" w:type="dxa"/>
          </w:tcPr>
          <w:p w14:paraId="6D55F9E6" w14:textId="77777777" w:rsidR="00232EA3" w:rsidRPr="006218D6" w:rsidRDefault="00232EA3" w:rsidP="006218D6">
            <w:pPr>
              <w:tabs>
                <w:tab w:val="left" w:pos="3600"/>
                <w:tab w:val="left" w:pos="4500"/>
              </w:tabs>
              <w:jc w:val="center"/>
              <w:rPr>
                <w:ins w:id="25" w:author="Haluan Irsad" w:date="2013-05-05T02:57:00Z"/>
                <w:rFonts w:ascii="Gotham Book" w:hAnsi="Gotham Book" w:cs="Lucida Sans Unicode"/>
                <w:bCs/>
                <w:lang w:val="en-US"/>
              </w:rPr>
            </w:pPr>
            <w:ins w:id="26" w:author="Haluan Irsad" w:date="2013-05-05T02:57:00Z">
              <w:r>
                <w:rPr>
                  <w:rFonts w:ascii="Gotham Book" w:hAnsi="Gotham Book" w:cs="Lucida Sans Unicode"/>
                  <w:bCs/>
                  <w:lang w:val="en-US"/>
                </w:rPr>
                <w:t>Ruby</w:t>
              </w:r>
            </w:ins>
          </w:p>
        </w:tc>
        <w:tc>
          <w:tcPr>
            <w:tcW w:w="3240" w:type="dxa"/>
          </w:tcPr>
          <w:p w14:paraId="6D55F9E7" w14:textId="77777777" w:rsidR="00232EA3" w:rsidRPr="006218D6" w:rsidRDefault="00232EA3" w:rsidP="006218D6">
            <w:pPr>
              <w:tabs>
                <w:tab w:val="left" w:pos="3600"/>
                <w:tab w:val="left" w:pos="4500"/>
              </w:tabs>
              <w:jc w:val="center"/>
              <w:rPr>
                <w:ins w:id="27" w:author="Haluan Irsad" w:date="2013-05-05T02:57:00Z"/>
                <w:rFonts w:ascii="Gotham Book" w:hAnsi="Gotham Book" w:cs="Lucida Sans Unicode"/>
                <w:bCs/>
                <w:lang w:val="en-US"/>
              </w:rPr>
            </w:pPr>
            <w:proofErr w:type="spellStart"/>
            <w:ins w:id="28" w:author="Haluan Irsad" w:date="2013-05-05T02:57:00Z">
              <w:r>
                <w:rPr>
                  <w:rFonts w:ascii="Gotham Book" w:hAnsi="Gotham Book" w:cs="Lucida Sans Unicode"/>
                  <w:bCs/>
                  <w:lang w:val="en-US"/>
                </w:rPr>
                <w:t>Baik</w:t>
              </w:r>
              <w:proofErr w:type="spellEnd"/>
            </w:ins>
          </w:p>
        </w:tc>
      </w:tr>
      <w:tr w:rsidR="00E26376" w14:paraId="6D55F9EC" w14:textId="77777777" w:rsidTr="006218D6">
        <w:trPr>
          <w:ins w:id="29" w:author="Haluan Irsad" w:date="2013-05-05T02:57:00Z"/>
        </w:trPr>
        <w:tc>
          <w:tcPr>
            <w:tcW w:w="540" w:type="dxa"/>
          </w:tcPr>
          <w:p w14:paraId="6D55F9E9" w14:textId="77777777" w:rsidR="00E26376" w:rsidRDefault="00E26376" w:rsidP="006218D6">
            <w:pPr>
              <w:tabs>
                <w:tab w:val="left" w:pos="3600"/>
                <w:tab w:val="left" w:pos="4500"/>
              </w:tabs>
              <w:jc w:val="center"/>
              <w:rPr>
                <w:ins w:id="30" w:author="Haluan Irsad" w:date="2013-05-05T02:57:00Z"/>
                <w:rFonts w:ascii="Gotham Book" w:hAnsi="Gotham Book" w:cs="Lucida Sans Unicode"/>
                <w:bCs/>
                <w:lang w:val="en-US"/>
              </w:rPr>
            </w:pPr>
            <w:ins w:id="31" w:author="Haluan Irsad" w:date="2013-05-05T02:57:00Z">
              <w:r>
                <w:rPr>
                  <w:rFonts w:ascii="Gotham Book" w:hAnsi="Gotham Book" w:cs="Lucida Sans Unicode"/>
                  <w:bCs/>
                  <w:lang w:val="en-US"/>
                </w:rPr>
                <w:t>5</w:t>
              </w:r>
            </w:ins>
          </w:p>
        </w:tc>
        <w:tc>
          <w:tcPr>
            <w:tcW w:w="3150" w:type="dxa"/>
          </w:tcPr>
          <w:p w14:paraId="6D55F9EA" w14:textId="77777777" w:rsidR="00E26376" w:rsidRDefault="00E26376" w:rsidP="006218D6">
            <w:pPr>
              <w:tabs>
                <w:tab w:val="left" w:pos="3600"/>
                <w:tab w:val="left" w:pos="4500"/>
              </w:tabs>
              <w:jc w:val="center"/>
              <w:rPr>
                <w:ins w:id="32" w:author="Haluan Irsad" w:date="2013-05-05T02:57:00Z"/>
                <w:rFonts w:ascii="Gotham Book" w:hAnsi="Gotham Book" w:cs="Lucida Sans Unicode"/>
                <w:bCs/>
                <w:lang w:val="en-US"/>
              </w:rPr>
            </w:pPr>
            <w:ins w:id="33" w:author="Haluan Irsad" w:date="2013-05-05T02:57:00Z">
              <w:r>
                <w:rPr>
                  <w:rFonts w:ascii="Gotham Book" w:hAnsi="Gotham Book" w:cs="Lucida Sans Unicode"/>
                  <w:bCs/>
                  <w:lang w:val="en-US"/>
                </w:rPr>
                <w:t>C#.Net</w:t>
              </w:r>
            </w:ins>
          </w:p>
        </w:tc>
        <w:tc>
          <w:tcPr>
            <w:tcW w:w="3240" w:type="dxa"/>
          </w:tcPr>
          <w:p w14:paraId="6D55F9EB" w14:textId="77777777" w:rsidR="00E26376" w:rsidRDefault="00E26376" w:rsidP="006218D6">
            <w:pPr>
              <w:tabs>
                <w:tab w:val="left" w:pos="3600"/>
                <w:tab w:val="left" w:pos="4500"/>
              </w:tabs>
              <w:jc w:val="center"/>
              <w:rPr>
                <w:ins w:id="34" w:author="Haluan Irsad" w:date="2013-05-05T02:57:00Z"/>
                <w:rFonts w:ascii="Gotham Book" w:hAnsi="Gotham Book" w:cs="Lucida Sans Unicode"/>
                <w:bCs/>
                <w:lang w:val="en-US"/>
              </w:rPr>
            </w:pPr>
            <w:proofErr w:type="spellStart"/>
            <w:ins w:id="35" w:author="Haluan Irsad" w:date="2013-05-05T02:57:00Z">
              <w:r>
                <w:rPr>
                  <w:rFonts w:ascii="Gotham Book" w:hAnsi="Gotham Book" w:cs="Lucida Sans Unicode"/>
                  <w:bCs/>
                  <w:lang w:val="en-US"/>
                </w:rPr>
                <w:t>Baik</w:t>
              </w:r>
              <w:proofErr w:type="spellEnd"/>
            </w:ins>
          </w:p>
        </w:tc>
      </w:tr>
    </w:tbl>
    <w:p w14:paraId="6D55F9ED" w14:textId="77777777" w:rsidR="006218D6" w:rsidRDefault="006218D6" w:rsidP="009F1A59">
      <w:pPr>
        <w:tabs>
          <w:tab w:val="left" w:pos="3600"/>
          <w:tab w:val="left" w:pos="4500"/>
        </w:tabs>
        <w:rPr>
          <w:rFonts w:ascii="Gotham Book" w:hAnsi="Gotham Book" w:cs="Lucida Sans Unicode"/>
          <w:b/>
          <w:bCs/>
          <w:lang w:val="en-US"/>
        </w:rPr>
      </w:pPr>
    </w:p>
    <w:p w14:paraId="6D55F9EE" w14:textId="77777777" w:rsidR="0073709F" w:rsidRDefault="0073709F" w:rsidP="009F1A59">
      <w:pPr>
        <w:tabs>
          <w:tab w:val="left" w:pos="3600"/>
          <w:tab w:val="left" w:pos="4500"/>
        </w:tabs>
        <w:rPr>
          <w:rFonts w:ascii="Gotham Book" w:hAnsi="Gotham Book" w:cs="Lucida Sans Unicode"/>
          <w:b/>
          <w:bCs/>
          <w:lang w:val="en-US"/>
        </w:rPr>
      </w:pPr>
    </w:p>
    <w:sectPr w:rsidR="0073709F" w:rsidSect="007427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4E2B1" w14:textId="77777777" w:rsidR="001917D1" w:rsidRDefault="001917D1" w:rsidP="0094443E">
      <w:pPr>
        <w:spacing w:after="0" w:line="240" w:lineRule="auto"/>
      </w:pPr>
      <w:r>
        <w:separator/>
      </w:r>
    </w:p>
  </w:endnote>
  <w:endnote w:type="continuationSeparator" w:id="0">
    <w:p w14:paraId="7B19B24D" w14:textId="77777777" w:rsidR="001917D1" w:rsidRDefault="001917D1" w:rsidP="0094443E">
      <w:pPr>
        <w:spacing w:after="0" w:line="240" w:lineRule="auto"/>
      </w:pPr>
      <w:r>
        <w:continuationSeparator/>
      </w:r>
    </w:p>
  </w:endnote>
  <w:endnote w:type="continuationNotice" w:id="1">
    <w:p w14:paraId="03B4A3D2" w14:textId="77777777" w:rsidR="001917D1" w:rsidRDefault="001917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am Boo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30F56" w14:textId="77777777" w:rsidR="00BC3E42" w:rsidRDefault="00BC3E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65661" w14:textId="77777777" w:rsidR="00781167" w:rsidRDefault="007811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CBFAD" w14:textId="77777777" w:rsidR="00BC3E42" w:rsidRDefault="00BC3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4F2F1" w14:textId="77777777" w:rsidR="001917D1" w:rsidRDefault="001917D1" w:rsidP="0094443E">
      <w:pPr>
        <w:spacing w:after="0" w:line="240" w:lineRule="auto"/>
      </w:pPr>
      <w:r>
        <w:separator/>
      </w:r>
    </w:p>
  </w:footnote>
  <w:footnote w:type="continuationSeparator" w:id="0">
    <w:p w14:paraId="555C9EB7" w14:textId="77777777" w:rsidR="001917D1" w:rsidRDefault="001917D1" w:rsidP="0094443E">
      <w:pPr>
        <w:spacing w:after="0" w:line="240" w:lineRule="auto"/>
      </w:pPr>
      <w:r>
        <w:continuationSeparator/>
      </w:r>
    </w:p>
  </w:footnote>
  <w:footnote w:type="continuationNotice" w:id="1">
    <w:p w14:paraId="3A3D85D1" w14:textId="77777777" w:rsidR="001917D1" w:rsidRDefault="001917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5FA16" w14:textId="5D11D7D9" w:rsidR="00E05914" w:rsidRDefault="00E059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5FA17" w14:textId="109295EC" w:rsidR="00E05914" w:rsidRDefault="00E059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5FA18" w14:textId="2570379A" w:rsidR="00E05914" w:rsidRDefault="00E059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738"/>
    <w:multiLevelType w:val="hybridMultilevel"/>
    <w:tmpl w:val="49AEF9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B610A"/>
    <w:multiLevelType w:val="hybridMultilevel"/>
    <w:tmpl w:val="357E8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1261A05"/>
    <w:multiLevelType w:val="hybridMultilevel"/>
    <w:tmpl w:val="28080F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0D"/>
    <w:rsid w:val="0001008B"/>
    <w:rsid w:val="00026573"/>
    <w:rsid w:val="00057C68"/>
    <w:rsid w:val="000A01AF"/>
    <w:rsid w:val="000A1F66"/>
    <w:rsid w:val="000D495C"/>
    <w:rsid w:val="00107AE5"/>
    <w:rsid w:val="001316A3"/>
    <w:rsid w:val="00154DD9"/>
    <w:rsid w:val="001555F4"/>
    <w:rsid w:val="001917D1"/>
    <w:rsid w:val="001C15E7"/>
    <w:rsid w:val="001D33D9"/>
    <w:rsid w:val="001E7E6E"/>
    <w:rsid w:val="0022701D"/>
    <w:rsid w:val="00232EA3"/>
    <w:rsid w:val="00246967"/>
    <w:rsid w:val="00275F5F"/>
    <w:rsid w:val="002B134A"/>
    <w:rsid w:val="002E537D"/>
    <w:rsid w:val="002F1D17"/>
    <w:rsid w:val="002F445A"/>
    <w:rsid w:val="002F53E1"/>
    <w:rsid w:val="003B70DE"/>
    <w:rsid w:val="003D053A"/>
    <w:rsid w:val="003F5124"/>
    <w:rsid w:val="0042682E"/>
    <w:rsid w:val="00467737"/>
    <w:rsid w:val="004B300A"/>
    <w:rsid w:val="004B5295"/>
    <w:rsid w:val="004C4209"/>
    <w:rsid w:val="004D6B7E"/>
    <w:rsid w:val="004E1953"/>
    <w:rsid w:val="004F12A4"/>
    <w:rsid w:val="00540EC1"/>
    <w:rsid w:val="005E2B77"/>
    <w:rsid w:val="005F4AF6"/>
    <w:rsid w:val="006100E3"/>
    <w:rsid w:val="006218D6"/>
    <w:rsid w:val="006428D4"/>
    <w:rsid w:val="00657458"/>
    <w:rsid w:val="0068609E"/>
    <w:rsid w:val="006B2DD2"/>
    <w:rsid w:val="006B70A4"/>
    <w:rsid w:val="006F1AFE"/>
    <w:rsid w:val="0073709F"/>
    <w:rsid w:val="007427DA"/>
    <w:rsid w:val="00781167"/>
    <w:rsid w:val="00790CBC"/>
    <w:rsid w:val="007E6B60"/>
    <w:rsid w:val="00804905"/>
    <w:rsid w:val="008C4793"/>
    <w:rsid w:val="0094443E"/>
    <w:rsid w:val="0099684F"/>
    <w:rsid w:val="009A0622"/>
    <w:rsid w:val="009A3BB0"/>
    <w:rsid w:val="009E098C"/>
    <w:rsid w:val="009F1A59"/>
    <w:rsid w:val="009F566E"/>
    <w:rsid w:val="00A214C1"/>
    <w:rsid w:val="00A22ADD"/>
    <w:rsid w:val="00A2719F"/>
    <w:rsid w:val="00AB0009"/>
    <w:rsid w:val="00AB05F9"/>
    <w:rsid w:val="00AE1B9E"/>
    <w:rsid w:val="00B32A52"/>
    <w:rsid w:val="00B87D69"/>
    <w:rsid w:val="00BB05B9"/>
    <w:rsid w:val="00BC3E42"/>
    <w:rsid w:val="00BD438B"/>
    <w:rsid w:val="00BF3974"/>
    <w:rsid w:val="00C23690"/>
    <w:rsid w:val="00C239DB"/>
    <w:rsid w:val="00C31FFD"/>
    <w:rsid w:val="00C62063"/>
    <w:rsid w:val="00C9423F"/>
    <w:rsid w:val="00CA744F"/>
    <w:rsid w:val="00CC1D7A"/>
    <w:rsid w:val="00CE4D99"/>
    <w:rsid w:val="00CF7422"/>
    <w:rsid w:val="00D36B21"/>
    <w:rsid w:val="00D52621"/>
    <w:rsid w:val="00D660B2"/>
    <w:rsid w:val="00D66606"/>
    <w:rsid w:val="00DC22AA"/>
    <w:rsid w:val="00E05914"/>
    <w:rsid w:val="00E26376"/>
    <w:rsid w:val="00E46522"/>
    <w:rsid w:val="00E571D7"/>
    <w:rsid w:val="00E66104"/>
    <w:rsid w:val="00E761A3"/>
    <w:rsid w:val="00E9050D"/>
    <w:rsid w:val="00EC01DC"/>
    <w:rsid w:val="00EC6C39"/>
    <w:rsid w:val="00ED74ED"/>
    <w:rsid w:val="00F1562B"/>
    <w:rsid w:val="00F81A26"/>
    <w:rsid w:val="00FA4121"/>
    <w:rsid w:val="00FD2E78"/>
    <w:rsid w:val="00FD7771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5F933"/>
  <w15:docId w15:val="{0D57C8C1-8488-4A20-972A-DEF12D4A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3E"/>
  </w:style>
  <w:style w:type="paragraph" w:styleId="Footer">
    <w:name w:val="footer"/>
    <w:basedOn w:val="Normal"/>
    <w:link w:val="FooterChar"/>
    <w:uiPriority w:val="99"/>
    <w:unhideWhenUsed/>
    <w:rsid w:val="0094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3E"/>
  </w:style>
  <w:style w:type="table" w:styleId="TableGrid">
    <w:name w:val="Table Grid"/>
    <w:basedOn w:val="TableNormal"/>
    <w:rsid w:val="00C9423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3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19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7811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F7AF6-238D-4800-8C74-48C5676ED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A7C1FF-2241-4FDB-8406-A92807D3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SULISTIO</dc:creator>
  <cp:lastModifiedBy>Haluan Irsad</cp:lastModifiedBy>
  <cp:revision>2</cp:revision>
  <cp:lastPrinted>2012-10-12T07:21:00Z</cp:lastPrinted>
  <dcterms:created xsi:type="dcterms:W3CDTF">2013-05-06T12:05:00Z</dcterms:created>
  <dcterms:modified xsi:type="dcterms:W3CDTF">2013-05-06T12:05:00Z</dcterms:modified>
</cp:coreProperties>
</file>